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22241" w14:textId="77777777" w:rsidR="00BE6D70" w:rsidRDefault="00BE6D70" w:rsidP="00BE6D70">
      <w:pPr>
        <w:pStyle w:val="paragraph"/>
        <w:spacing w:before="0" w:beforeAutospacing="0" w:after="0" w:afterAutospacing="0"/>
        <w:jc w:val="center"/>
        <w:textAlignment w:val="baseline"/>
        <w:rPr>
          <w:rStyle w:val="normaltextrun"/>
          <w:rFonts w:ascii="Arial" w:hAnsi="Arial" w:cs="Arial"/>
          <w:sz w:val="32"/>
          <w:szCs w:val="32"/>
          <w:lang w:val="en-PH"/>
        </w:rPr>
      </w:pPr>
    </w:p>
    <w:p w14:paraId="2FC22A92" w14:textId="77777777" w:rsidR="00BE6D70" w:rsidRDefault="00BE6D70" w:rsidP="00BE6D70">
      <w:pPr>
        <w:pStyle w:val="paragraph"/>
        <w:spacing w:before="0" w:beforeAutospacing="0" w:after="0" w:afterAutospacing="0"/>
        <w:jc w:val="center"/>
        <w:textAlignment w:val="baseline"/>
        <w:rPr>
          <w:rStyle w:val="normaltextrun"/>
          <w:rFonts w:ascii="Arial" w:hAnsi="Arial" w:cs="Arial"/>
          <w:sz w:val="32"/>
          <w:szCs w:val="32"/>
          <w:lang w:val="en-PH"/>
        </w:rPr>
      </w:pPr>
    </w:p>
    <w:p w14:paraId="4A0E75BE" w14:textId="77777777" w:rsidR="00BE6D70" w:rsidRDefault="00BE6D70" w:rsidP="00BE6D70">
      <w:pPr>
        <w:pStyle w:val="paragraph"/>
        <w:spacing w:before="0" w:beforeAutospacing="0" w:after="0" w:afterAutospacing="0"/>
        <w:jc w:val="center"/>
        <w:textAlignment w:val="baseline"/>
        <w:rPr>
          <w:rStyle w:val="normaltextrun"/>
          <w:rFonts w:ascii="Arial" w:hAnsi="Arial" w:cs="Arial"/>
          <w:sz w:val="32"/>
          <w:szCs w:val="32"/>
          <w:lang w:val="en-PH"/>
        </w:rPr>
      </w:pPr>
    </w:p>
    <w:p w14:paraId="3731A14E" w14:textId="77777777" w:rsidR="00BE6D70" w:rsidRDefault="00BE6D70" w:rsidP="00BE6D70">
      <w:pPr>
        <w:pStyle w:val="paragraph"/>
        <w:spacing w:before="0" w:beforeAutospacing="0" w:after="0" w:afterAutospacing="0"/>
        <w:jc w:val="center"/>
        <w:textAlignment w:val="baseline"/>
        <w:rPr>
          <w:rStyle w:val="normaltextrun"/>
          <w:rFonts w:ascii="Arial" w:hAnsi="Arial" w:cs="Arial"/>
          <w:sz w:val="32"/>
          <w:szCs w:val="32"/>
          <w:lang w:val="en-PH"/>
        </w:rPr>
      </w:pPr>
    </w:p>
    <w:p w14:paraId="574EC3CB" w14:textId="77777777" w:rsidR="00BE6D70" w:rsidRDefault="00BE6D70" w:rsidP="00BE6D70">
      <w:pPr>
        <w:pStyle w:val="paragraph"/>
        <w:spacing w:before="0" w:beforeAutospacing="0" w:after="0" w:afterAutospacing="0"/>
        <w:jc w:val="center"/>
        <w:textAlignment w:val="baseline"/>
        <w:rPr>
          <w:rStyle w:val="normaltextrun"/>
          <w:rFonts w:ascii="Arial" w:hAnsi="Arial" w:cs="Arial"/>
          <w:sz w:val="32"/>
          <w:szCs w:val="32"/>
          <w:lang w:val="en-PH"/>
        </w:rPr>
      </w:pPr>
    </w:p>
    <w:p w14:paraId="1785658B" w14:textId="77777777" w:rsidR="00BE6D70" w:rsidRDefault="00BE6D70" w:rsidP="00BE6D70">
      <w:pPr>
        <w:pStyle w:val="paragraph"/>
        <w:spacing w:before="0" w:beforeAutospacing="0" w:after="0" w:afterAutospacing="0"/>
        <w:jc w:val="center"/>
        <w:textAlignment w:val="baseline"/>
        <w:rPr>
          <w:rStyle w:val="normaltextrun"/>
          <w:rFonts w:ascii="Arial" w:hAnsi="Arial" w:cs="Arial"/>
          <w:sz w:val="32"/>
          <w:szCs w:val="32"/>
          <w:lang w:val="en-PH"/>
        </w:rPr>
      </w:pPr>
    </w:p>
    <w:p w14:paraId="41B417BA" w14:textId="77777777" w:rsidR="00BE6D70" w:rsidRDefault="00BE6D70" w:rsidP="00BE6D70">
      <w:pPr>
        <w:pStyle w:val="paragraph"/>
        <w:spacing w:before="0" w:beforeAutospacing="0" w:after="0" w:afterAutospacing="0"/>
        <w:jc w:val="center"/>
        <w:textAlignment w:val="baseline"/>
        <w:rPr>
          <w:rStyle w:val="normaltextrun"/>
          <w:rFonts w:ascii="Arial" w:hAnsi="Arial" w:cs="Arial"/>
          <w:sz w:val="32"/>
          <w:szCs w:val="32"/>
          <w:lang w:val="en-PH"/>
        </w:rPr>
      </w:pPr>
    </w:p>
    <w:p w14:paraId="48617E3D" w14:textId="0605F725" w:rsidR="00BE6D70" w:rsidRDefault="00BE6D70" w:rsidP="00BE6D70">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sz w:val="32"/>
          <w:szCs w:val="32"/>
          <w:lang w:val="en-PH"/>
        </w:rPr>
        <w:t>Procurement Plan</w:t>
      </w:r>
      <w:r>
        <w:rPr>
          <w:rStyle w:val="eop"/>
          <w:rFonts w:ascii="Arial" w:hAnsi="Arial" w:cs="Arial"/>
          <w:sz w:val="32"/>
          <w:szCs w:val="32"/>
        </w:rPr>
        <w:t> </w:t>
      </w:r>
    </w:p>
    <w:p w14:paraId="5F34B743" w14:textId="77777777" w:rsidR="00BE6D70" w:rsidRDefault="00BE6D70" w:rsidP="00BE6D70">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i/>
          <w:iCs/>
          <w:sz w:val="32"/>
          <w:szCs w:val="32"/>
          <w:lang w:val="en-PH"/>
        </w:rPr>
        <w:t>Villamin Wood and Iron Works System</w:t>
      </w:r>
      <w:r>
        <w:rPr>
          <w:rStyle w:val="eop"/>
          <w:rFonts w:ascii="Arial" w:hAnsi="Arial" w:cs="Arial"/>
          <w:sz w:val="32"/>
          <w:szCs w:val="32"/>
        </w:rPr>
        <w:t> </w:t>
      </w:r>
    </w:p>
    <w:p w14:paraId="04675BA9" w14:textId="77777777" w:rsidR="00BE6D70" w:rsidRDefault="00BE6D70" w:rsidP="00BE6D70">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sz w:val="32"/>
          <w:szCs w:val="32"/>
        </w:rPr>
        <w:t> </w:t>
      </w:r>
    </w:p>
    <w:p w14:paraId="0C341F77" w14:textId="77777777" w:rsidR="00BE6D70" w:rsidRDefault="00BE6D70" w:rsidP="00BE6D70">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sz w:val="32"/>
          <w:szCs w:val="32"/>
        </w:rPr>
        <w:t> </w:t>
      </w:r>
    </w:p>
    <w:p w14:paraId="46A7CD21" w14:textId="77777777" w:rsidR="00BE6D70" w:rsidRDefault="00BE6D70" w:rsidP="00BE6D70">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sz w:val="32"/>
          <w:szCs w:val="32"/>
        </w:rPr>
        <w:t> </w:t>
      </w:r>
    </w:p>
    <w:p w14:paraId="2E754DF8" w14:textId="77777777" w:rsidR="00BE6D70" w:rsidRDefault="00BE6D70" w:rsidP="00BE6D70">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sz w:val="32"/>
          <w:szCs w:val="32"/>
        </w:rPr>
        <w:t> </w:t>
      </w:r>
    </w:p>
    <w:p w14:paraId="653CFAE8" w14:textId="77777777" w:rsidR="00BE6D70" w:rsidRDefault="00BE6D70" w:rsidP="00BE6D70">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sz w:val="32"/>
          <w:szCs w:val="32"/>
        </w:rPr>
        <w:t> </w:t>
      </w:r>
    </w:p>
    <w:p w14:paraId="6F7291FC" w14:textId="77777777" w:rsidR="00BE6D70" w:rsidRDefault="00BE6D70" w:rsidP="00BE6D70">
      <w:pPr>
        <w:pStyle w:val="paragraph"/>
        <w:spacing w:before="0" w:beforeAutospacing="0" w:after="0" w:afterAutospacing="0"/>
        <w:jc w:val="center"/>
        <w:textAlignment w:val="baseline"/>
        <w:rPr>
          <w:rStyle w:val="eop"/>
          <w:rFonts w:ascii="Arial" w:hAnsi="Arial" w:cs="Arial"/>
          <w:sz w:val="32"/>
          <w:szCs w:val="32"/>
        </w:rPr>
      </w:pPr>
      <w:r>
        <w:rPr>
          <w:rStyle w:val="eop"/>
          <w:rFonts w:ascii="Arial" w:hAnsi="Arial" w:cs="Arial"/>
          <w:sz w:val="32"/>
          <w:szCs w:val="32"/>
        </w:rPr>
        <w:t> </w:t>
      </w:r>
    </w:p>
    <w:p w14:paraId="141A1888" w14:textId="77777777" w:rsidR="00BE6D70" w:rsidRDefault="00BE6D70" w:rsidP="00BE6D70">
      <w:pPr>
        <w:pStyle w:val="paragraph"/>
        <w:spacing w:before="0" w:beforeAutospacing="0" w:after="0" w:afterAutospacing="0"/>
        <w:jc w:val="center"/>
        <w:textAlignment w:val="baseline"/>
        <w:rPr>
          <w:rStyle w:val="eop"/>
          <w:rFonts w:ascii="Arial" w:hAnsi="Arial" w:cs="Arial"/>
          <w:sz w:val="32"/>
          <w:szCs w:val="32"/>
        </w:rPr>
      </w:pPr>
    </w:p>
    <w:p w14:paraId="555F74C1" w14:textId="77777777" w:rsidR="00BE6D70" w:rsidRDefault="00BE6D70" w:rsidP="00BE6D70">
      <w:pPr>
        <w:pStyle w:val="paragraph"/>
        <w:spacing w:before="0" w:beforeAutospacing="0" w:after="0" w:afterAutospacing="0"/>
        <w:jc w:val="center"/>
        <w:textAlignment w:val="baseline"/>
        <w:rPr>
          <w:rStyle w:val="eop"/>
          <w:rFonts w:ascii="Arial" w:hAnsi="Arial" w:cs="Arial"/>
          <w:sz w:val="32"/>
          <w:szCs w:val="32"/>
        </w:rPr>
      </w:pPr>
    </w:p>
    <w:p w14:paraId="386E901B" w14:textId="77777777" w:rsidR="00BE6D70" w:rsidRDefault="00BE6D70" w:rsidP="00BE6D70">
      <w:pPr>
        <w:pStyle w:val="paragraph"/>
        <w:spacing w:before="0" w:beforeAutospacing="0" w:after="0" w:afterAutospacing="0"/>
        <w:jc w:val="center"/>
        <w:textAlignment w:val="baseline"/>
        <w:rPr>
          <w:rStyle w:val="eop"/>
          <w:rFonts w:ascii="Arial" w:hAnsi="Arial" w:cs="Arial"/>
          <w:sz w:val="32"/>
          <w:szCs w:val="32"/>
        </w:rPr>
      </w:pPr>
    </w:p>
    <w:p w14:paraId="53151F94" w14:textId="77777777" w:rsidR="00BE6D70" w:rsidRDefault="00BE6D70" w:rsidP="00BE6D70">
      <w:pPr>
        <w:pStyle w:val="paragraph"/>
        <w:spacing w:before="0" w:beforeAutospacing="0" w:after="0" w:afterAutospacing="0"/>
        <w:jc w:val="center"/>
        <w:textAlignment w:val="baseline"/>
        <w:rPr>
          <w:rStyle w:val="eop"/>
          <w:rFonts w:ascii="Arial" w:hAnsi="Arial" w:cs="Arial"/>
          <w:sz w:val="32"/>
          <w:szCs w:val="32"/>
        </w:rPr>
      </w:pPr>
    </w:p>
    <w:p w14:paraId="25377B65" w14:textId="77777777" w:rsidR="00BE6D70" w:rsidRDefault="00BE6D70" w:rsidP="00BE6D70">
      <w:pPr>
        <w:pStyle w:val="paragraph"/>
        <w:spacing w:before="0" w:beforeAutospacing="0" w:after="0" w:afterAutospacing="0"/>
        <w:jc w:val="center"/>
        <w:textAlignment w:val="baseline"/>
        <w:rPr>
          <w:rStyle w:val="eop"/>
          <w:rFonts w:ascii="Arial" w:hAnsi="Arial" w:cs="Arial"/>
          <w:sz w:val="32"/>
          <w:szCs w:val="32"/>
        </w:rPr>
      </w:pPr>
    </w:p>
    <w:p w14:paraId="1DA7F642" w14:textId="77777777" w:rsidR="00BE6D70" w:rsidRDefault="00BE6D70" w:rsidP="00BE6D70">
      <w:pPr>
        <w:pStyle w:val="paragraph"/>
        <w:spacing w:before="0" w:beforeAutospacing="0" w:after="0" w:afterAutospacing="0"/>
        <w:jc w:val="center"/>
        <w:textAlignment w:val="baseline"/>
        <w:rPr>
          <w:rFonts w:ascii="Segoe UI" w:hAnsi="Segoe UI" w:cs="Segoe UI"/>
          <w:sz w:val="18"/>
          <w:szCs w:val="18"/>
        </w:rPr>
      </w:pPr>
    </w:p>
    <w:p w14:paraId="19576C7B" w14:textId="77777777" w:rsidR="00BE6D70" w:rsidRDefault="00BE6D70" w:rsidP="00BE6D70">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sz w:val="32"/>
          <w:szCs w:val="32"/>
        </w:rPr>
        <w:t> </w:t>
      </w:r>
    </w:p>
    <w:p w14:paraId="231252DC" w14:textId="77777777" w:rsidR="00BE6D70" w:rsidRDefault="00BE6D70" w:rsidP="00BE6D70">
      <w:pPr>
        <w:pStyle w:val="paragraph"/>
        <w:spacing w:before="0" w:beforeAutospacing="0" w:after="0" w:afterAutospacing="0"/>
        <w:jc w:val="center"/>
        <w:textAlignment w:val="baseline"/>
        <w:rPr>
          <w:rStyle w:val="eop"/>
          <w:rFonts w:ascii="Arial" w:hAnsi="Arial" w:cs="Arial"/>
          <w:sz w:val="32"/>
          <w:szCs w:val="32"/>
        </w:rPr>
      </w:pPr>
    </w:p>
    <w:p w14:paraId="01888A24" w14:textId="77777777" w:rsidR="00BE6D70" w:rsidRDefault="00BE6D70" w:rsidP="00BE6D70">
      <w:pPr>
        <w:pStyle w:val="paragraph"/>
        <w:spacing w:before="0" w:beforeAutospacing="0" w:after="0" w:afterAutospacing="0"/>
        <w:jc w:val="center"/>
        <w:textAlignment w:val="baseline"/>
        <w:rPr>
          <w:rStyle w:val="eop"/>
          <w:rFonts w:ascii="Arial" w:hAnsi="Arial" w:cs="Arial"/>
          <w:sz w:val="32"/>
          <w:szCs w:val="32"/>
        </w:rPr>
      </w:pPr>
    </w:p>
    <w:p w14:paraId="49E96EF1" w14:textId="11017F97" w:rsidR="00BE6D70" w:rsidRDefault="00BE6D70" w:rsidP="00BE6D70">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sz w:val="32"/>
          <w:szCs w:val="32"/>
        </w:rPr>
        <w:t> </w:t>
      </w:r>
    </w:p>
    <w:p w14:paraId="1B51FF9A" w14:textId="77777777" w:rsidR="00BE6D70" w:rsidRDefault="00BE6D70" w:rsidP="00BE6D70">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sz w:val="32"/>
          <w:szCs w:val="32"/>
        </w:rPr>
        <w:t> </w:t>
      </w:r>
    </w:p>
    <w:p w14:paraId="33C76793" w14:textId="77777777" w:rsidR="00BE6D70" w:rsidRDefault="00BE6D70" w:rsidP="00BE6D70">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sz w:val="32"/>
          <w:szCs w:val="32"/>
          <w:lang w:val="en-PH"/>
        </w:rPr>
        <w:t>Villamin Wood and Iron Works</w:t>
      </w:r>
      <w:r>
        <w:rPr>
          <w:rStyle w:val="eop"/>
          <w:rFonts w:ascii="Arial" w:hAnsi="Arial" w:cs="Arial"/>
          <w:sz w:val="32"/>
          <w:szCs w:val="32"/>
        </w:rPr>
        <w:t> </w:t>
      </w:r>
    </w:p>
    <w:p w14:paraId="03DD47D3" w14:textId="77777777" w:rsidR="00BE6D70" w:rsidRDefault="00BE6D70" w:rsidP="00BE6D70">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sz w:val="32"/>
          <w:szCs w:val="32"/>
          <w:lang w:val="en-PH"/>
        </w:rPr>
        <w:t>G367+F29, MRT Ave</w:t>
      </w:r>
      <w:r>
        <w:rPr>
          <w:rStyle w:val="eop"/>
          <w:rFonts w:ascii="Arial" w:hAnsi="Arial" w:cs="Arial"/>
          <w:sz w:val="32"/>
          <w:szCs w:val="32"/>
        </w:rPr>
        <w:t> </w:t>
      </w:r>
    </w:p>
    <w:p w14:paraId="5B191FD3" w14:textId="77777777" w:rsidR="00BE6D70" w:rsidRDefault="00BE6D70" w:rsidP="00BE6D70">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sz w:val="32"/>
          <w:szCs w:val="32"/>
          <w:lang w:val="en-PH"/>
        </w:rPr>
        <w:t>Taguig, 1632</w:t>
      </w:r>
      <w:r>
        <w:rPr>
          <w:rStyle w:val="eop"/>
          <w:rFonts w:ascii="Arial" w:hAnsi="Arial" w:cs="Arial"/>
          <w:sz w:val="32"/>
          <w:szCs w:val="32"/>
        </w:rPr>
        <w:t> </w:t>
      </w:r>
    </w:p>
    <w:p w14:paraId="6DE6C800" w14:textId="77777777" w:rsidR="00BE6D70" w:rsidRDefault="00BE6D70" w:rsidP="00BE6D70">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sz w:val="32"/>
          <w:szCs w:val="32"/>
          <w:lang w:val="en-PH"/>
        </w:rPr>
        <w:t>May 2023</w:t>
      </w:r>
      <w:r>
        <w:rPr>
          <w:rStyle w:val="eop"/>
          <w:rFonts w:ascii="Arial" w:hAnsi="Arial" w:cs="Arial"/>
          <w:sz w:val="32"/>
          <w:szCs w:val="32"/>
        </w:rPr>
        <w:t> </w:t>
      </w:r>
    </w:p>
    <w:p w14:paraId="64FB613B" w14:textId="77777777" w:rsidR="00BE6D70" w:rsidRDefault="00BE6D70" w:rsidP="00BE6D70">
      <w:pPr>
        <w:pStyle w:val="paragraph"/>
        <w:spacing w:before="0" w:beforeAutospacing="0" w:after="0" w:afterAutospacing="0"/>
        <w:textAlignment w:val="baseline"/>
        <w:rPr>
          <w:rStyle w:val="normaltextrun"/>
          <w:rFonts w:ascii="Arial" w:hAnsi="Arial" w:cs="Arial"/>
          <w:b/>
          <w:bCs/>
          <w:lang w:val="en-PH"/>
        </w:rPr>
      </w:pPr>
    </w:p>
    <w:p w14:paraId="6D203839" w14:textId="77777777" w:rsidR="00BE6D70" w:rsidRDefault="00BE6D70" w:rsidP="00BE6D70">
      <w:pPr>
        <w:pStyle w:val="paragraph"/>
        <w:spacing w:before="0" w:beforeAutospacing="0" w:after="0" w:afterAutospacing="0"/>
        <w:textAlignment w:val="baseline"/>
        <w:rPr>
          <w:rStyle w:val="normaltextrun"/>
          <w:rFonts w:ascii="Arial" w:hAnsi="Arial" w:cs="Arial"/>
          <w:b/>
          <w:bCs/>
          <w:lang w:val="en-PH"/>
        </w:rPr>
      </w:pPr>
    </w:p>
    <w:p w14:paraId="6E327C16" w14:textId="77777777" w:rsidR="00BE6D70" w:rsidRDefault="00BE6D70" w:rsidP="00BE6D70">
      <w:pPr>
        <w:pStyle w:val="paragraph"/>
        <w:spacing w:before="0" w:beforeAutospacing="0" w:after="0" w:afterAutospacing="0"/>
        <w:textAlignment w:val="baseline"/>
        <w:rPr>
          <w:rStyle w:val="normaltextrun"/>
          <w:rFonts w:ascii="Arial" w:hAnsi="Arial" w:cs="Arial"/>
          <w:b/>
          <w:bCs/>
          <w:lang w:val="en-PH"/>
        </w:rPr>
      </w:pPr>
    </w:p>
    <w:p w14:paraId="3B203666" w14:textId="77777777" w:rsidR="00BE6D70" w:rsidRDefault="00BE6D70" w:rsidP="00BE6D70">
      <w:pPr>
        <w:pStyle w:val="paragraph"/>
        <w:spacing w:before="0" w:beforeAutospacing="0" w:after="0" w:afterAutospacing="0"/>
        <w:textAlignment w:val="baseline"/>
        <w:rPr>
          <w:rStyle w:val="normaltextrun"/>
          <w:rFonts w:ascii="Arial" w:hAnsi="Arial" w:cs="Arial"/>
          <w:b/>
          <w:bCs/>
          <w:lang w:val="en-PH"/>
        </w:rPr>
      </w:pPr>
    </w:p>
    <w:p w14:paraId="20D814A4" w14:textId="77777777" w:rsidR="00BE6D70" w:rsidRDefault="00BE6D70" w:rsidP="00BE6D70">
      <w:pPr>
        <w:pStyle w:val="paragraph"/>
        <w:spacing w:before="0" w:beforeAutospacing="0" w:after="0" w:afterAutospacing="0"/>
        <w:textAlignment w:val="baseline"/>
        <w:rPr>
          <w:rStyle w:val="normaltextrun"/>
          <w:rFonts w:ascii="Arial" w:hAnsi="Arial" w:cs="Arial"/>
          <w:b/>
          <w:bCs/>
          <w:lang w:val="en-PH"/>
        </w:rPr>
      </w:pPr>
    </w:p>
    <w:p w14:paraId="3D8C5E61" w14:textId="77777777" w:rsidR="00BE6D70" w:rsidRDefault="00BE6D70" w:rsidP="00BE6D70">
      <w:pPr>
        <w:pStyle w:val="paragraph"/>
        <w:spacing w:before="0" w:beforeAutospacing="0" w:after="0" w:afterAutospacing="0"/>
        <w:textAlignment w:val="baseline"/>
        <w:rPr>
          <w:rStyle w:val="normaltextrun"/>
          <w:rFonts w:ascii="Arial" w:hAnsi="Arial" w:cs="Arial"/>
          <w:b/>
          <w:bCs/>
          <w:lang w:val="en-PH"/>
        </w:rPr>
      </w:pPr>
    </w:p>
    <w:p w14:paraId="0B01C0E6" w14:textId="77777777" w:rsidR="00BE6D70" w:rsidRDefault="00BE6D70" w:rsidP="00BE6D70">
      <w:pPr>
        <w:pStyle w:val="paragraph"/>
        <w:spacing w:before="0" w:beforeAutospacing="0" w:after="0" w:afterAutospacing="0"/>
        <w:textAlignment w:val="baseline"/>
        <w:rPr>
          <w:rStyle w:val="normaltextrun"/>
          <w:rFonts w:ascii="Arial" w:hAnsi="Arial" w:cs="Arial"/>
          <w:b/>
          <w:bCs/>
          <w:lang w:val="en-PH"/>
        </w:rPr>
      </w:pPr>
    </w:p>
    <w:p w14:paraId="4F6F990F" w14:textId="7A120987" w:rsidR="00BC18F1" w:rsidRPr="00BC18F1" w:rsidRDefault="00BC18F1" w:rsidP="00BE6D70">
      <w:pPr>
        <w:pStyle w:val="paragraph"/>
        <w:spacing w:before="0" w:beforeAutospacing="0" w:after="0" w:afterAutospacing="0" w:line="480" w:lineRule="auto"/>
        <w:textAlignment w:val="baseline"/>
        <w:rPr>
          <w:rStyle w:val="normaltextrun"/>
          <w:b/>
          <w:bCs/>
          <w:sz w:val="32"/>
          <w:szCs w:val="32"/>
          <w:lang w:val="en-PH"/>
        </w:rPr>
      </w:pPr>
      <w:r w:rsidRPr="00BC18F1">
        <w:rPr>
          <w:rStyle w:val="normaltextrun"/>
          <w:b/>
          <w:bCs/>
          <w:sz w:val="32"/>
          <w:szCs w:val="32"/>
          <w:lang w:val="en-PH"/>
        </w:rPr>
        <w:lastRenderedPageBreak/>
        <w:t>6.10. Procurement Plan</w:t>
      </w:r>
    </w:p>
    <w:p w14:paraId="51EBA50C" w14:textId="39CB830F" w:rsidR="00BE6D70" w:rsidRPr="00BC18F1" w:rsidRDefault="00BC18F1" w:rsidP="00BE6D70">
      <w:pPr>
        <w:pStyle w:val="paragraph"/>
        <w:spacing w:before="0" w:beforeAutospacing="0" w:after="0" w:afterAutospacing="0" w:line="480" w:lineRule="auto"/>
        <w:textAlignment w:val="baseline"/>
        <w:rPr>
          <w:sz w:val="32"/>
          <w:szCs w:val="32"/>
        </w:rPr>
      </w:pPr>
      <w:r w:rsidRPr="00BC18F1">
        <w:rPr>
          <w:rStyle w:val="normaltextrun"/>
          <w:b/>
          <w:bCs/>
          <w:sz w:val="32"/>
          <w:szCs w:val="32"/>
          <w:lang w:val="en-PH"/>
        </w:rPr>
        <w:t xml:space="preserve">6.10.1. </w:t>
      </w:r>
      <w:r w:rsidR="00BE6D70" w:rsidRPr="00BC18F1">
        <w:rPr>
          <w:rStyle w:val="normaltextrun"/>
          <w:b/>
          <w:bCs/>
          <w:sz w:val="32"/>
          <w:szCs w:val="32"/>
          <w:lang w:val="en-PH"/>
        </w:rPr>
        <w:t>Introduction</w:t>
      </w:r>
      <w:r w:rsidR="00BE6D70" w:rsidRPr="00BC18F1">
        <w:rPr>
          <w:rStyle w:val="eop"/>
          <w:sz w:val="32"/>
          <w:szCs w:val="32"/>
        </w:rPr>
        <w:t> </w:t>
      </w:r>
    </w:p>
    <w:p w14:paraId="2F5D7BAD" w14:textId="45B9E67A" w:rsidR="00DE3F34" w:rsidRPr="00BC18F1" w:rsidRDefault="004D785D" w:rsidP="00DE3F34">
      <w:pPr>
        <w:pStyle w:val="paragraph"/>
        <w:spacing w:before="0" w:beforeAutospacing="0" w:after="0" w:afterAutospacing="0" w:line="480" w:lineRule="auto"/>
        <w:ind w:firstLine="720"/>
        <w:jc w:val="both"/>
        <w:textAlignment w:val="baseline"/>
        <w:rPr>
          <w:rStyle w:val="normaltextrun"/>
          <w:lang w:val="en-PH"/>
        </w:rPr>
      </w:pPr>
      <w:r w:rsidRPr="00BC18F1">
        <w:rPr>
          <w:rStyle w:val="normaltextrun"/>
          <w:lang w:val="en-PH"/>
        </w:rPr>
        <w:t>A procurement plan is a vital component of any organization's strategic planning process, as it outlines the approach and strategy for acquiring goods, services, or works from external sources. It serves as a roadmap that guides the procurement activities, ensuring that the organization obtains the necessary resources efficiently, effectively, and in compliance with relevant regulations and policies.</w:t>
      </w:r>
    </w:p>
    <w:p w14:paraId="37AB6A9A" w14:textId="5BD5E9D4" w:rsidR="00E80294" w:rsidRPr="00BC18F1" w:rsidRDefault="004A1FAF" w:rsidP="00DE3F34">
      <w:pPr>
        <w:pStyle w:val="paragraph"/>
        <w:spacing w:before="0" w:beforeAutospacing="0" w:after="0" w:afterAutospacing="0" w:line="480" w:lineRule="auto"/>
        <w:ind w:firstLine="720"/>
        <w:jc w:val="both"/>
        <w:textAlignment w:val="baseline"/>
        <w:rPr>
          <w:rStyle w:val="normaltextrun"/>
          <w:lang w:val="en-PH"/>
        </w:rPr>
      </w:pPr>
      <w:r w:rsidRPr="00BC18F1">
        <w:rPr>
          <w:rStyle w:val="normaltextrun"/>
          <w:lang w:val="en-PH"/>
        </w:rPr>
        <w:t xml:space="preserve">It considers the organization's overall objectives, budgetary constraints, and specific project requirements. The plan outlines the procurement methods, timelines, and responsibilities for each procurement activity. </w:t>
      </w:r>
      <w:r w:rsidR="00954C8C" w:rsidRPr="00BC18F1">
        <w:rPr>
          <w:rStyle w:val="normaltextrun"/>
          <w:lang w:val="en-PH"/>
        </w:rPr>
        <w:t>The primary purpose of a procurement plan is to ensure transparency, fairness, and value for money in the procurement process. By having a well-defined plan in place, organizations can mitigate risks, avoid unnecessary delays, and maximize the benefits of their procurement activities.</w:t>
      </w:r>
    </w:p>
    <w:p w14:paraId="2AA6772F" w14:textId="204845E3" w:rsidR="00705EE8" w:rsidRPr="00BC18F1" w:rsidRDefault="00485967" w:rsidP="00DE3F34">
      <w:pPr>
        <w:pStyle w:val="paragraph"/>
        <w:spacing w:before="0" w:beforeAutospacing="0" w:after="0" w:afterAutospacing="0" w:line="480" w:lineRule="auto"/>
        <w:ind w:firstLine="720"/>
        <w:jc w:val="both"/>
        <w:textAlignment w:val="baseline"/>
        <w:rPr>
          <w:rStyle w:val="normaltextrun"/>
          <w:lang w:val="en-PH"/>
        </w:rPr>
      </w:pPr>
      <w:r w:rsidRPr="00BC18F1">
        <w:rPr>
          <w:rStyle w:val="normaltextrun"/>
          <w:lang w:val="en-PH"/>
        </w:rPr>
        <w:t xml:space="preserve">The procurement plan </w:t>
      </w:r>
      <w:r w:rsidR="00302272" w:rsidRPr="00BC18F1">
        <w:rPr>
          <w:rStyle w:val="normaltextrun"/>
          <w:lang w:val="en-PH"/>
        </w:rPr>
        <w:t>shows</w:t>
      </w:r>
      <w:r w:rsidR="00500C58" w:rsidRPr="00BC18F1">
        <w:rPr>
          <w:rStyle w:val="normaltextrun"/>
          <w:lang w:val="en-PH"/>
        </w:rPr>
        <w:t xml:space="preserve"> the details of multiple supplier</w:t>
      </w:r>
      <w:r w:rsidR="00852774" w:rsidRPr="00BC18F1">
        <w:rPr>
          <w:rStyle w:val="normaltextrun"/>
          <w:lang w:val="en-PH"/>
        </w:rPr>
        <w:t xml:space="preserve">s that </w:t>
      </w:r>
      <w:r w:rsidR="007839AB" w:rsidRPr="00BC18F1">
        <w:rPr>
          <w:rStyle w:val="normaltextrun"/>
          <w:lang w:val="en-PH"/>
        </w:rPr>
        <w:t>can</w:t>
      </w:r>
      <w:r w:rsidR="00852774" w:rsidRPr="00BC18F1">
        <w:rPr>
          <w:rStyle w:val="normaltextrun"/>
          <w:lang w:val="en-PH"/>
        </w:rPr>
        <w:t xml:space="preserve"> be manage</w:t>
      </w:r>
      <w:r w:rsidR="007839AB" w:rsidRPr="00BC18F1">
        <w:rPr>
          <w:rStyle w:val="normaltextrun"/>
          <w:lang w:val="en-PH"/>
        </w:rPr>
        <w:t xml:space="preserve">d by the company, </w:t>
      </w:r>
      <w:r w:rsidR="00302272" w:rsidRPr="00BC18F1">
        <w:rPr>
          <w:rStyle w:val="normaltextrun"/>
          <w:lang w:val="en-PH"/>
        </w:rPr>
        <w:t>and</w:t>
      </w:r>
      <w:r w:rsidR="007839AB" w:rsidRPr="00BC18F1">
        <w:rPr>
          <w:rStyle w:val="normaltextrun"/>
          <w:lang w:val="en-PH"/>
        </w:rPr>
        <w:t xml:space="preserve"> the approval process in </w:t>
      </w:r>
      <w:r w:rsidR="00492469" w:rsidRPr="00BC18F1">
        <w:rPr>
          <w:rStyle w:val="normaltextrun"/>
          <w:lang w:val="en-PH"/>
        </w:rPr>
        <w:t>the contract</w:t>
      </w:r>
      <w:r w:rsidR="00302272" w:rsidRPr="00BC18F1">
        <w:rPr>
          <w:rStyle w:val="normaltextrun"/>
          <w:lang w:val="en-PH"/>
        </w:rPr>
        <w:t>. The plan also includes the decision criteria, establishment of contra</w:t>
      </w:r>
      <w:r w:rsidR="003C337E" w:rsidRPr="00BC18F1">
        <w:rPr>
          <w:rStyle w:val="normaltextrun"/>
          <w:lang w:val="en-PH"/>
        </w:rPr>
        <w:t>ct deliverables and schedule of deadlines</w:t>
      </w:r>
      <w:r w:rsidR="00FB5067" w:rsidRPr="00BC18F1">
        <w:rPr>
          <w:rStyle w:val="normaltextrun"/>
          <w:lang w:val="en-PH"/>
        </w:rPr>
        <w:t xml:space="preserve">, which explains </w:t>
      </w:r>
      <w:r w:rsidR="00FD263D" w:rsidRPr="00BC18F1">
        <w:rPr>
          <w:rStyle w:val="normaltextrun"/>
          <w:lang w:val="en-PH"/>
        </w:rPr>
        <w:t>the contracts that are coordinated with the project scope, budget, and schedule</w:t>
      </w:r>
      <w:r w:rsidR="00D02DD6" w:rsidRPr="00BC18F1">
        <w:rPr>
          <w:rStyle w:val="normaltextrun"/>
          <w:lang w:val="en-PH"/>
        </w:rPr>
        <w:t xml:space="preserve">. </w:t>
      </w:r>
    </w:p>
    <w:p w14:paraId="2EE2453D" w14:textId="61D47A30" w:rsidR="00810524" w:rsidRPr="00BC18F1" w:rsidRDefault="00A11769" w:rsidP="00DE3F34">
      <w:pPr>
        <w:pStyle w:val="paragraph"/>
        <w:spacing w:before="0" w:beforeAutospacing="0" w:after="0" w:afterAutospacing="0" w:line="480" w:lineRule="auto"/>
        <w:ind w:firstLine="720"/>
        <w:jc w:val="both"/>
        <w:textAlignment w:val="baseline"/>
        <w:rPr>
          <w:rStyle w:val="normaltextrun"/>
          <w:lang w:val="en-PH"/>
        </w:rPr>
      </w:pPr>
      <w:r w:rsidRPr="00BC18F1">
        <w:rPr>
          <w:rStyle w:val="normaltextrun"/>
          <w:lang w:val="en-PH"/>
        </w:rPr>
        <w:t xml:space="preserve">Overall, </w:t>
      </w:r>
      <w:r w:rsidR="009E399E" w:rsidRPr="00BC18F1">
        <w:rPr>
          <w:rStyle w:val="normaltextrun"/>
          <w:lang w:val="en-PH"/>
        </w:rPr>
        <w:t xml:space="preserve">Organizations must have a well-developed procurement strategy in place if they want to accomplish their goals methodically and affordably. Transparency, fairness, and value for money are ensured by the structured framework it provides for the procurement of goods, services, or works. </w:t>
      </w:r>
      <w:r w:rsidR="00437E6F" w:rsidRPr="00BC18F1">
        <w:rPr>
          <w:rStyle w:val="normaltextrun"/>
          <w:lang w:val="en-PH"/>
        </w:rPr>
        <w:t>Organizations can streamline their procurement processes, lower risks, and guarantee that the acquisition of goods and services is carried out in a transparent and effective manner by creating a thorough procurement plan.</w:t>
      </w:r>
    </w:p>
    <w:p w14:paraId="7369B7EE" w14:textId="1420D2D4" w:rsidR="00BE6D70" w:rsidRPr="00BC18F1" w:rsidRDefault="00BC18F1" w:rsidP="00BE6D70">
      <w:pPr>
        <w:pStyle w:val="paragraph"/>
        <w:spacing w:before="0" w:beforeAutospacing="0" w:after="0" w:afterAutospacing="0" w:line="480" w:lineRule="auto"/>
        <w:textAlignment w:val="baseline"/>
        <w:rPr>
          <w:rStyle w:val="eop"/>
        </w:rPr>
      </w:pPr>
      <w:r w:rsidRPr="00BC18F1">
        <w:rPr>
          <w:rStyle w:val="normaltextrun"/>
          <w:b/>
          <w:bCs/>
          <w:lang w:val="en-PH"/>
        </w:rPr>
        <w:lastRenderedPageBreak/>
        <w:t xml:space="preserve">6.10.2. </w:t>
      </w:r>
      <w:r w:rsidR="00BE6D70" w:rsidRPr="00BC18F1">
        <w:rPr>
          <w:rStyle w:val="normaltextrun"/>
          <w:b/>
          <w:bCs/>
          <w:lang w:val="en-PH"/>
        </w:rPr>
        <w:t>Procurement Risks</w:t>
      </w:r>
      <w:r w:rsidR="00BE6D70" w:rsidRPr="00BC18F1">
        <w:rPr>
          <w:rStyle w:val="eop"/>
        </w:rPr>
        <w:t> </w:t>
      </w:r>
    </w:p>
    <w:p w14:paraId="4A98FF48" w14:textId="5809543A" w:rsidR="00166C56" w:rsidRPr="00BC18F1" w:rsidRDefault="00166C56" w:rsidP="00304F33">
      <w:pPr>
        <w:pStyle w:val="paragraph"/>
        <w:spacing w:after="0" w:line="480" w:lineRule="auto"/>
        <w:jc w:val="both"/>
        <w:textAlignment w:val="baseline"/>
        <w:rPr>
          <w:rStyle w:val="normaltextrun"/>
          <w:lang w:val="en-PH"/>
        </w:rPr>
      </w:pPr>
      <w:r w:rsidRPr="00BC18F1">
        <w:rPr>
          <w:rStyle w:val="normaltextrun"/>
          <w:lang w:val="en-PH"/>
        </w:rPr>
        <w:tab/>
        <w:t xml:space="preserve">Procurement </w:t>
      </w:r>
      <w:r w:rsidR="00D435EF" w:rsidRPr="00BC18F1">
        <w:rPr>
          <w:rStyle w:val="normaltextrun"/>
          <w:lang w:val="en-PH"/>
        </w:rPr>
        <w:t xml:space="preserve">risk </w:t>
      </w:r>
      <w:r w:rsidR="00B94B32" w:rsidRPr="00BC18F1">
        <w:rPr>
          <w:rStyle w:val="normaltextrun"/>
          <w:lang w:val="en-PH"/>
        </w:rPr>
        <w:t>are potential problems that could issues that could potentially harm the project's success come up during the procurement process. To reduce these risks, it is crucial to recognize them and take proactive measures to address the</w:t>
      </w:r>
      <w:r w:rsidR="00304F33" w:rsidRPr="00BC18F1">
        <w:rPr>
          <w:rStyle w:val="normaltextrun"/>
          <w:lang w:val="en-PH"/>
        </w:rPr>
        <w:t xml:space="preserve"> </w:t>
      </w:r>
      <w:r w:rsidR="00B94B32" w:rsidRPr="00BC18F1">
        <w:rPr>
          <w:rStyle w:val="normaltextrun"/>
          <w:lang w:val="en-PH"/>
        </w:rPr>
        <w:t xml:space="preserve">influence over the project. </w:t>
      </w:r>
    </w:p>
    <w:p w14:paraId="28972A78" w14:textId="3C144DA8" w:rsidR="00050FEE" w:rsidRPr="00BC18F1" w:rsidRDefault="00C969CB" w:rsidP="00F31F37">
      <w:pPr>
        <w:pStyle w:val="paragraph"/>
        <w:spacing w:after="0" w:line="480" w:lineRule="auto"/>
        <w:jc w:val="both"/>
        <w:textAlignment w:val="baseline"/>
        <w:rPr>
          <w:rStyle w:val="normaltextrun"/>
          <w:lang w:val="en-PH"/>
        </w:rPr>
      </w:pPr>
      <w:r w:rsidRPr="00BC18F1">
        <w:rPr>
          <w:rStyle w:val="normaltextrun"/>
          <w:lang w:val="en-PH"/>
        </w:rPr>
        <w:tab/>
      </w:r>
      <w:r w:rsidR="002A602C" w:rsidRPr="00BC18F1">
        <w:rPr>
          <w:rStyle w:val="normaltextrun"/>
          <w:lang w:val="en-PH"/>
        </w:rPr>
        <w:t xml:space="preserve">The </w:t>
      </w:r>
      <w:r w:rsidR="00C5445E" w:rsidRPr="00BC18F1">
        <w:rPr>
          <w:rStyle w:val="normaltextrun"/>
          <w:lang w:val="en-PH"/>
        </w:rPr>
        <w:t>Villamin Wood and Iron Works</w:t>
      </w:r>
      <w:r w:rsidR="002A602C" w:rsidRPr="00BC18F1">
        <w:rPr>
          <w:rStyle w:val="normaltextrun"/>
          <w:lang w:val="en-PH"/>
        </w:rPr>
        <w:t xml:space="preserve"> </w:t>
      </w:r>
      <w:r w:rsidR="00C5445E" w:rsidRPr="00BC18F1">
        <w:rPr>
          <w:rStyle w:val="normaltextrun"/>
          <w:lang w:val="en-PH"/>
        </w:rPr>
        <w:t>S</w:t>
      </w:r>
      <w:r w:rsidR="002A602C" w:rsidRPr="00BC18F1">
        <w:rPr>
          <w:rStyle w:val="normaltextrun"/>
          <w:lang w:val="en-PH"/>
        </w:rPr>
        <w:t>ystem project</w:t>
      </w:r>
      <w:r w:rsidR="00C5445E" w:rsidRPr="00BC18F1">
        <w:rPr>
          <w:rStyle w:val="normaltextrun"/>
          <w:lang w:val="en-PH"/>
        </w:rPr>
        <w:t xml:space="preserve"> </w:t>
      </w:r>
      <w:r w:rsidR="002F5E9D" w:rsidRPr="00BC18F1">
        <w:rPr>
          <w:rStyle w:val="normaltextrun"/>
          <w:lang w:val="en-PH"/>
        </w:rPr>
        <w:t>may contain</w:t>
      </w:r>
      <w:r w:rsidR="002A602C" w:rsidRPr="00BC18F1">
        <w:rPr>
          <w:rStyle w:val="normaltextrun"/>
          <w:lang w:val="en-PH"/>
        </w:rPr>
        <w:t xml:space="preserve"> procurement activities that carry </w:t>
      </w:r>
      <w:r w:rsidR="00337BBB" w:rsidRPr="00BC18F1">
        <w:rPr>
          <w:rStyle w:val="normaltextrun"/>
          <w:lang w:val="en-PH"/>
        </w:rPr>
        <w:t xml:space="preserve">risks which are </w:t>
      </w:r>
      <w:r w:rsidR="002F5E9D" w:rsidRPr="00BC18F1">
        <w:rPr>
          <w:rStyle w:val="normaltextrun"/>
          <w:lang w:val="en-PH"/>
        </w:rPr>
        <w:t>included but not limited to the following:</w:t>
      </w:r>
    </w:p>
    <w:p w14:paraId="30222B81" w14:textId="466EED6C" w:rsidR="00925593" w:rsidRPr="00BC18F1" w:rsidRDefault="006A6E31" w:rsidP="00EA243C">
      <w:pPr>
        <w:pStyle w:val="paragraph"/>
        <w:numPr>
          <w:ilvl w:val="0"/>
          <w:numId w:val="1"/>
        </w:numPr>
        <w:spacing w:after="0" w:line="480" w:lineRule="auto"/>
        <w:jc w:val="both"/>
        <w:textAlignment w:val="baseline"/>
        <w:rPr>
          <w:rStyle w:val="normaltextrun"/>
          <w:lang w:val="en-PH"/>
        </w:rPr>
      </w:pPr>
      <w:r w:rsidRPr="00BC18F1">
        <w:rPr>
          <w:rStyle w:val="normaltextrun"/>
          <w:lang w:val="en-PH"/>
        </w:rPr>
        <w:t>Changes to the project's scope, schedule, or budget, which may have an impact on vendor commitments and procurement activities.</w:t>
      </w:r>
    </w:p>
    <w:p w14:paraId="5B614E8C" w14:textId="6504B30F" w:rsidR="006A6E31" w:rsidRPr="00BC18F1" w:rsidRDefault="003B03B9" w:rsidP="003F153B">
      <w:pPr>
        <w:pStyle w:val="paragraph"/>
        <w:numPr>
          <w:ilvl w:val="0"/>
          <w:numId w:val="1"/>
        </w:numPr>
        <w:spacing w:after="0" w:line="480" w:lineRule="auto"/>
        <w:jc w:val="both"/>
        <w:textAlignment w:val="baseline"/>
        <w:rPr>
          <w:rStyle w:val="normaltextrun"/>
          <w:lang w:val="en-PH"/>
        </w:rPr>
      </w:pPr>
      <w:r w:rsidRPr="00BC18F1">
        <w:rPr>
          <w:rStyle w:val="normaltextrun"/>
          <w:lang w:val="en-PH"/>
        </w:rPr>
        <w:t>Unclear and insufficient information in the documentation</w:t>
      </w:r>
      <w:r w:rsidR="00422F5A" w:rsidRPr="00BC18F1">
        <w:rPr>
          <w:rStyle w:val="normaltextrun"/>
          <w:lang w:val="en-PH"/>
        </w:rPr>
        <w:t xml:space="preserve"> that may leads in misunderstanding between the team and the client.</w:t>
      </w:r>
    </w:p>
    <w:p w14:paraId="6DBA3C0C" w14:textId="306287D3" w:rsidR="00EC34A5" w:rsidRPr="00BC18F1" w:rsidRDefault="004D408F" w:rsidP="00A7265F">
      <w:pPr>
        <w:pStyle w:val="paragraph"/>
        <w:numPr>
          <w:ilvl w:val="0"/>
          <w:numId w:val="1"/>
        </w:numPr>
        <w:spacing w:after="0" w:line="480" w:lineRule="auto"/>
        <w:jc w:val="both"/>
        <w:textAlignment w:val="baseline"/>
        <w:rPr>
          <w:rStyle w:val="normaltextrun"/>
          <w:lang w:val="en-PH"/>
        </w:rPr>
      </w:pPr>
      <w:r w:rsidRPr="00BC18F1">
        <w:rPr>
          <w:rStyle w:val="normaltextrun"/>
          <w:lang w:val="en-PH"/>
        </w:rPr>
        <w:t xml:space="preserve">Incomplete contract terms or legal </w:t>
      </w:r>
      <w:r w:rsidR="00875B25" w:rsidRPr="00BC18F1">
        <w:rPr>
          <w:rStyle w:val="normaltextrun"/>
          <w:lang w:val="en-PH"/>
        </w:rPr>
        <w:t>issues that will affect the project</w:t>
      </w:r>
      <w:r w:rsidR="00EC34A5" w:rsidRPr="00BC18F1">
        <w:rPr>
          <w:rStyle w:val="normaltextrun"/>
          <w:lang w:val="en-PH"/>
        </w:rPr>
        <w:t>’s</w:t>
      </w:r>
      <w:r w:rsidR="00875B25" w:rsidRPr="00BC18F1">
        <w:rPr>
          <w:rStyle w:val="normaltextrun"/>
          <w:lang w:val="en-PH"/>
        </w:rPr>
        <w:t xml:space="preserve"> reputations and </w:t>
      </w:r>
      <w:r w:rsidR="00EC34A5" w:rsidRPr="00BC18F1">
        <w:rPr>
          <w:rStyle w:val="normaltextrun"/>
          <w:lang w:val="en-PH"/>
        </w:rPr>
        <w:t>legal rights.</w:t>
      </w:r>
    </w:p>
    <w:p w14:paraId="0638804E" w14:textId="7F57835F" w:rsidR="00A7265F" w:rsidRPr="00BC18F1" w:rsidRDefault="00922C4A" w:rsidP="00A7265F">
      <w:pPr>
        <w:pStyle w:val="paragraph"/>
        <w:numPr>
          <w:ilvl w:val="0"/>
          <w:numId w:val="1"/>
        </w:numPr>
        <w:spacing w:after="0" w:line="480" w:lineRule="auto"/>
        <w:jc w:val="both"/>
        <w:textAlignment w:val="baseline"/>
        <w:rPr>
          <w:rStyle w:val="normaltextrun"/>
          <w:lang w:val="en-PH"/>
        </w:rPr>
      </w:pPr>
      <w:r w:rsidRPr="00BC18F1">
        <w:rPr>
          <w:rStyle w:val="normaltextrun"/>
          <w:lang w:val="en-PH"/>
        </w:rPr>
        <w:t xml:space="preserve">Lack of communication and transparency between the team and the </w:t>
      </w:r>
      <w:r w:rsidR="002126B5" w:rsidRPr="00BC18F1">
        <w:rPr>
          <w:rStyle w:val="normaltextrun"/>
          <w:lang w:val="en-PH"/>
        </w:rPr>
        <w:t xml:space="preserve">vendors, which may </w:t>
      </w:r>
      <w:r w:rsidR="00E2262B" w:rsidRPr="00BC18F1">
        <w:rPr>
          <w:rStyle w:val="normaltextrun"/>
          <w:lang w:val="en-PH"/>
        </w:rPr>
        <w:t>lead</w:t>
      </w:r>
      <w:r w:rsidR="002126B5" w:rsidRPr="00BC18F1">
        <w:rPr>
          <w:rStyle w:val="normaltextrun"/>
          <w:lang w:val="en-PH"/>
        </w:rPr>
        <w:t xml:space="preserve"> to </w:t>
      </w:r>
      <w:r w:rsidR="00E2262B" w:rsidRPr="00BC18F1">
        <w:rPr>
          <w:rStyle w:val="normaltextrun"/>
          <w:lang w:val="en-PH"/>
        </w:rPr>
        <w:t>misunderstanding.</w:t>
      </w:r>
    </w:p>
    <w:p w14:paraId="3B154F74" w14:textId="33B41462" w:rsidR="00E2262B" w:rsidRPr="00BC18F1" w:rsidRDefault="003506A9" w:rsidP="00406948">
      <w:pPr>
        <w:pStyle w:val="paragraph"/>
        <w:spacing w:after="0" w:line="480" w:lineRule="auto"/>
        <w:ind w:firstLine="720"/>
        <w:jc w:val="both"/>
        <w:textAlignment w:val="baseline"/>
        <w:rPr>
          <w:rStyle w:val="normaltextrun"/>
          <w:lang w:val="en-PH"/>
        </w:rPr>
      </w:pPr>
      <w:r w:rsidRPr="00BC18F1">
        <w:rPr>
          <w:rStyle w:val="normaltextrun"/>
          <w:lang w:val="en-PH"/>
        </w:rPr>
        <w:t xml:space="preserve">To lessen the impact of the risks, this plan will include </w:t>
      </w:r>
      <w:r w:rsidR="006D5D20" w:rsidRPr="00BC18F1">
        <w:rPr>
          <w:rStyle w:val="normaltextrun"/>
          <w:lang w:val="en-PH"/>
        </w:rPr>
        <w:t xml:space="preserve">strategies </w:t>
      </w:r>
      <w:r w:rsidR="005F16C3" w:rsidRPr="00BC18F1">
        <w:rPr>
          <w:rStyle w:val="normaltextrun"/>
          <w:lang w:val="en-PH"/>
        </w:rPr>
        <w:t>for identifying, evaluating, and reducing risks. Throughout the course of the project, this plan will be continuously reviewed and updated to make sure that risks are recognized and promptly addressed. Furthermore, we'll put into practice strict processes and procedures for reducing the risks involved in procurement management.</w:t>
      </w:r>
    </w:p>
    <w:p w14:paraId="7E9F9C1F" w14:textId="77777777" w:rsidR="005F16C3" w:rsidRPr="00BC18F1" w:rsidRDefault="005F16C3" w:rsidP="005F16C3">
      <w:pPr>
        <w:pStyle w:val="paragraph"/>
        <w:spacing w:after="0" w:line="480" w:lineRule="auto"/>
        <w:ind w:left="720"/>
        <w:jc w:val="both"/>
        <w:textAlignment w:val="baseline"/>
        <w:rPr>
          <w:rStyle w:val="normaltextrun"/>
          <w:lang w:val="en-PH"/>
        </w:rPr>
      </w:pPr>
    </w:p>
    <w:p w14:paraId="36ECEB3B" w14:textId="6EA300FE" w:rsidR="00BE6D70" w:rsidRPr="00BC18F1" w:rsidRDefault="00BC18F1" w:rsidP="00BE6D70">
      <w:pPr>
        <w:pStyle w:val="paragraph"/>
        <w:spacing w:before="0" w:beforeAutospacing="0" w:after="0" w:afterAutospacing="0" w:line="480" w:lineRule="auto"/>
        <w:textAlignment w:val="baseline"/>
        <w:rPr>
          <w:sz w:val="32"/>
          <w:szCs w:val="32"/>
        </w:rPr>
      </w:pPr>
      <w:r w:rsidRPr="00BC18F1">
        <w:rPr>
          <w:rStyle w:val="normaltextrun"/>
          <w:b/>
          <w:bCs/>
          <w:sz w:val="32"/>
          <w:szCs w:val="32"/>
          <w:lang w:val="en-PH"/>
        </w:rPr>
        <w:lastRenderedPageBreak/>
        <w:t xml:space="preserve">6.10.3. </w:t>
      </w:r>
      <w:r w:rsidR="00BE6D70" w:rsidRPr="00BC18F1">
        <w:rPr>
          <w:rStyle w:val="normaltextrun"/>
          <w:b/>
          <w:bCs/>
          <w:sz w:val="32"/>
          <w:szCs w:val="32"/>
          <w:lang w:val="en-PH"/>
        </w:rPr>
        <w:t>Procurement Risk Management</w:t>
      </w:r>
      <w:r w:rsidR="00BE6D70" w:rsidRPr="00BC18F1">
        <w:rPr>
          <w:rStyle w:val="eop"/>
          <w:sz w:val="32"/>
          <w:szCs w:val="32"/>
        </w:rPr>
        <w:t> </w:t>
      </w:r>
    </w:p>
    <w:p w14:paraId="2C50015C" w14:textId="2FE7A081" w:rsidR="006E260C" w:rsidRPr="00BC18F1" w:rsidRDefault="00BE6D70" w:rsidP="00BC18F1">
      <w:pPr>
        <w:pStyle w:val="paragraph"/>
        <w:numPr>
          <w:ilvl w:val="0"/>
          <w:numId w:val="3"/>
        </w:numPr>
        <w:spacing w:before="0" w:beforeAutospacing="0" w:after="0" w:afterAutospacing="0" w:line="480" w:lineRule="auto"/>
        <w:jc w:val="both"/>
        <w:textAlignment w:val="baseline"/>
        <w:rPr>
          <w:rStyle w:val="eop"/>
        </w:rPr>
      </w:pPr>
      <w:r w:rsidRPr="00BC18F1">
        <w:rPr>
          <w:rStyle w:val="eop"/>
        </w:rPr>
        <w:t> </w:t>
      </w:r>
      <w:r w:rsidR="006E260C" w:rsidRPr="00BC18F1">
        <w:rPr>
          <w:rStyle w:val="eop"/>
        </w:rPr>
        <w:t>Identification of Procurement Risks</w:t>
      </w:r>
      <w:r w:rsidR="009D3D72" w:rsidRPr="00BC18F1">
        <w:rPr>
          <w:rStyle w:val="eop"/>
        </w:rPr>
        <w:t xml:space="preserve"> </w:t>
      </w:r>
    </w:p>
    <w:p w14:paraId="3A08FE4A" w14:textId="5AA2A2E5" w:rsidR="00BE6D70" w:rsidRPr="00BC18F1" w:rsidRDefault="009D3D72" w:rsidP="00BC18F1">
      <w:pPr>
        <w:pStyle w:val="paragraph"/>
        <w:spacing w:before="0" w:beforeAutospacing="0" w:after="0" w:afterAutospacing="0" w:line="480" w:lineRule="auto"/>
        <w:ind w:left="975"/>
        <w:jc w:val="both"/>
        <w:textAlignment w:val="baseline"/>
        <w:rPr>
          <w:rStyle w:val="eop"/>
        </w:rPr>
      </w:pPr>
      <w:r w:rsidRPr="00BC18F1">
        <w:rPr>
          <w:rStyle w:val="eop"/>
        </w:rPr>
        <w:t>The following are the potential risks of the project:</w:t>
      </w:r>
    </w:p>
    <w:p w14:paraId="6766FD36" w14:textId="2D080CEC" w:rsidR="009D3D72" w:rsidRPr="00BC18F1" w:rsidRDefault="001767C1" w:rsidP="00BC18F1">
      <w:pPr>
        <w:pStyle w:val="paragraph"/>
        <w:numPr>
          <w:ilvl w:val="0"/>
          <w:numId w:val="2"/>
        </w:numPr>
        <w:spacing w:before="0" w:beforeAutospacing="0" w:after="0" w:afterAutospacing="0" w:line="480" w:lineRule="auto"/>
        <w:jc w:val="both"/>
        <w:textAlignment w:val="baseline"/>
        <w:rPr>
          <w:rStyle w:val="eop"/>
        </w:rPr>
      </w:pPr>
      <w:r w:rsidRPr="00BC18F1">
        <w:rPr>
          <w:rStyle w:val="eop"/>
        </w:rPr>
        <w:t xml:space="preserve">Sudden change in </w:t>
      </w:r>
      <w:r w:rsidR="005A0585" w:rsidRPr="00BC18F1">
        <w:rPr>
          <w:rStyle w:val="eop"/>
        </w:rPr>
        <w:t>cost of goods and services</w:t>
      </w:r>
    </w:p>
    <w:p w14:paraId="60EAA382" w14:textId="1216860D" w:rsidR="005A0585" w:rsidRPr="00BC18F1" w:rsidRDefault="005A0585" w:rsidP="00BC18F1">
      <w:pPr>
        <w:pStyle w:val="paragraph"/>
        <w:numPr>
          <w:ilvl w:val="0"/>
          <w:numId w:val="2"/>
        </w:numPr>
        <w:spacing w:before="0" w:beforeAutospacing="0" w:after="0" w:afterAutospacing="0" w:line="480" w:lineRule="auto"/>
        <w:jc w:val="both"/>
        <w:textAlignment w:val="baseline"/>
        <w:rPr>
          <w:rStyle w:val="eop"/>
        </w:rPr>
      </w:pPr>
      <w:r w:rsidRPr="00BC18F1">
        <w:rPr>
          <w:rStyle w:val="eop"/>
        </w:rPr>
        <w:t xml:space="preserve">Lacking information </w:t>
      </w:r>
      <w:r w:rsidR="00C83F7B" w:rsidRPr="00BC18F1">
        <w:rPr>
          <w:rStyle w:val="eop"/>
        </w:rPr>
        <w:t>of contract’s terms and conditions</w:t>
      </w:r>
    </w:p>
    <w:p w14:paraId="6DCCD5FC" w14:textId="4095A9C3" w:rsidR="00C83F7B" w:rsidRPr="00BC18F1" w:rsidRDefault="00DC6D8C" w:rsidP="00BC18F1">
      <w:pPr>
        <w:pStyle w:val="paragraph"/>
        <w:numPr>
          <w:ilvl w:val="0"/>
          <w:numId w:val="2"/>
        </w:numPr>
        <w:spacing w:before="0" w:beforeAutospacing="0" w:after="0" w:afterAutospacing="0" w:line="480" w:lineRule="auto"/>
        <w:jc w:val="both"/>
        <w:textAlignment w:val="baseline"/>
        <w:rPr>
          <w:rStyle w:val="eop"/>
        </w:rPr>
      </w:pPr>
      <w:r w:rsidRPr="00BC18F1">
        <w:rPr>
          <w:rStyle w:val="eop"/>
        </w:rPr>
        <w:t>Misunderstanding</w:t>
      </w:r>
      <w:r w:rsidR="00C84C4F" w:rsidRPr="00BC18F1">
        <w:rPr>
          <w:rStyle w:val="eop"/>
        </w:rPr>
        <w:t xml:space="preserve"> due to mis</w:t>
      </w:r>
      <w:r w:rsidRPr="00BC18F1">
        <w:rPr>
          <w:rStyle w:val="eop"/>
        </w:rPr>
        <w:t>information</w:t>
      </w:r>
      <w:r w:rsidR="00C84C4F" w:rsidRPr="00BC18F1">
        <w:rPr>
          <w:rStyle w:val="eop"/>
        </w:rPr>
        <w:t xml:space="preserve"> </w:t>
      </w:r>
      <w:r w:rsidR="00A135C6" w:rsidRPr="00BC18F1">
        <w:rPr>
          <w:rStyle w:val="eop"/>
        </w:rPr>
        <w:t xml:space="preserve">from the team to </w:t>
      </w:r>
      <w:r w:rsidR="00C84C4F" w:rsidRPr="00BC18F1">
        <w:rPr>
          <w:rStyle w:val="eop"/>
        </w:rPr>
        <w:t xml:space="preserve">the vendor </w:t>
      </w:r>
      <w:r w:rsidR="0064604F" w:rsidRPr="00BC18F1">
        <w:rPr>
          <w:rStyle w:val="eop"/>
        </w:rPr>
        <w:t>about</w:t>
      </w:r>
      <w:r w:rsidR="00C84C4F" w:rsidRPr="00BC18F1">
        <w:rPr>
          <w:rStyle w:val="eop"/>
        </w:rPr>
        <w:t xml:space="preserve"> the project</w:t>
      </w:r>
    </w:p>
    <w:p w14:paraId="68D70A64" w14:textId="2F30AEE5" w:rsidR="006E260C" w:rsidRPr="00BC18F1" w:rsidRDefault="006E260C" w:rsidP="00BC18F1">
      <w:pPr>
        <w:pStyle w:val="paragraph"/>
        <w:numPr>
          <w:ilvl w:val="0"/>
          <w:numId w:val="3"/>
        </w:numPr>
        <w:spacing w:before="0" w:beforeAutospacing="0" w:after="0" w:afterAutospacing="0" w:line="480" w:lineRule="auto"/>
        <w:jc w:val="both"/>
        <w:textAlignment w:val="baseline"/>
        <w:rPr>
          <w:rStyle w:val="normaltextrun"/>
          <w:lang w:val="en-PH"/>
        </w:rPr>
      </w:pPr>
      <w:r w:rsidRPr="00BC18F1">
        <w:rPr>
          <w:rStyle w:val="normaltextrun"/>
          <w:lang w:val="en-PH"/>
        </w:rPr>
        <w:t>R</w:t>
      </w:r>
      <w:r w:rsidR="00932FB3" w:rsidRPr="00BC18F1">
        <w:rPr>
          <w:rStyle w:val="normaltextrun"/>
          <w:lang w:val="en-PH"/>
        </w:rPr>
        <w:t xml:space="preserve">isk </w:t>
      </w:r>
      <w:r w:rsidRPr="00BC18F1">
        <w:rPr>
          <w:rStyle w:val="normaltextrun"/>
          <w:lang w:val="en-PH"/>
        </w:rPr>
        <w:t>M</w:t>
      </w:r>
      <w:r w:rsidR="00932FB3" w:rsidRPr="00BC18F1">
        <w:rPr>
          <w:rStyle w:val="normaltextrun"/>
          <w:lang w:val="en-PH"/>
        </w:rPr>
        <w:t xml:space="preserve">itigation </w:t>
      </w:r>
      <w:r w:rsidRPr="00BC18F1">
        <w:rPr>
          <w:rStyle w:val="normaltextrun"/>
          <w:lang w:val="en-PH"/>
        </w:rPr>
        <w:t>S</w:t>
      </w:r>
      <w:r w:rsidR="00932FB3" w:rsidRPr="00BC18F1">
        <w:rPr>
          <w:rStyle w:val="normaltextrun"/>
          <w:lang w:val="en-PH"/>
        </w:rPr>
        <w:t>trategies</w:t>
      </w:r>
      <w:r w:rsidRPr="00BC18F1">
        <w:rPr>
          <w:rStyle w:val="normaltextrun"/>
          <w:lang w:val="en-PH"/>
        </w:rPr>
        <w:t xml:space="preserve"> </w:t>
      </w:r>
      <w:r w:rsidR="00D61E0F" w:rsidRPr="00BC18F1">
        <w:rPr>
          <w:rStyle w:val="normaltextrun"/>
          <w:lang w:val="en-PH"/>
        </w:rPr>
        <w:t xml:space="preserve"> </w:t>
      </w:r>
    </w:p>
    <w:p w14:paraId="2C91D16C" w14:textId="5A1B6AA4" w:rsidR="00667751" w:rsidRPr="00BC18F1" w:rsidRDefault="00D61E0F" w:rsidP="00BC18F1">
      <w:pPr>
        <w:pStyle w:val="paragraph"/>
        <w:spacing w:before="0" w:beforeAutospacing="0" w:after="0" w:afterAutospacing="0" w:line="480" w:lineRule="auto"/>
        <w:ind w:left="975"/>
        <w:jc w:val="both"/>
        <w:textAlignment w:val="baseline"/>
        <w:rPr>
          <w:rStyle w:val="normaltextrun"/>
          <w:lang w:val="en-PH"/>
        </w:rPr>
      </w:pPr>
      <w:r w:rsidRPr="00BC18F1">
        <w:rPr>
          <w:rStyle w:val="normaltextrun"/>
          <w:lang w:val="en-PH"/>
        </w:rPr>
        <w:t>The following are the strategies that will be implemented:</w:t>
      </w:r>
    </w:p>
    <w:p w14:paraId="58A14CBC" w14:textId="4722712F" w:rsidR="00D61E0F" w:rsidRPr="00BC18F1" w:rsidRDefault="007F3B8C" w:rsidP="00BC18F1">
      <w:pPr>
        <w:pStyle w:val="paragraph"/>
        <w:numPr>
          <w:ilvl w:val="0"/>
          <w:numId w:val="4"/>
        </w:numPr>
        <w:spacing w:before="0" w:beforeAutospacing="0" w:after="0" w:afterAutospacing="0" w:line="480" w:lineRule="auto"/>
        <w:jc w:val="both"/>
        <w:textAlignment w:val="baseline"/>
        <w:rPr>
          <w:rStyle w:val="normaltextrun"/>
          <w:lang w:val="en-PH"/>
        </w:rPr>
      </w:pPr>
      <w:r w:rsidRPr="00BC18F1">
        <w:rPr>
          <w:rStyle w:val="normaltextrun"/>
          <w:lang w:val="en-PH"/>
        </w:rPr>
        <w:t xml:space="preserve">Thoroughly </w:t>
      </w:r>
      <w:r w:rsidR="00207B74" w:rsidRPr="00BC18F1">
        <w:rPr>
          <w:rStyle w:val="normaltextrun"/>
          <w:lang w:val="en-PH"/>
        </w:rPr>
        <w:t xml:space="preserve">research about the </w:t>
      </w:r>
      <w:r w:rsidR="007F2501" w:rsidRPr="00BC18F1">
        <w:rPr>
          <w:rStyle w:val="normaltextrun"/>
          <w:lang w:val="en-PH"/>
        </w:rPr>
        <w:t>identity of the company supplier and their goods and services.</w:t>
      </w:r>
    </w:p>
    <w:p w14:paraId="7E79BB75" w14:textId="708E844A" w:rsidR="007F2501" w:rsidRPr="00BC18F1" w:rsidRDefault="00BC7F5C" w:rsidP="00BC18F1">
      <w:pPr>
        <w:pStyle w:val="paragraph"/>
        <w:numPr>
          <w:ilvl w:val="0"/>
          <w:numId w:val="4"/>
        </w:numPr>
        <w:spacing w:before="0" w:beforeAutospacing="0" w:after="0" w:afterAutospacing="0" w:line="480" w:lineRule="auto"/>
        <w:jc w:val="both"/>
        <w:textAlignment w:val="baseline"/>
        <w:rPr>
          <w:rStyle w:val="normaltextrun"/>
          <w:lang w:val="en-PH"/>
        </w:rPr>
      </w:pPr>
      <w:r w:rsidRPr="00BC18F1">
        <w:rPr>
          <w:rStyle w:val="normaltextrun"/>
          <w:lang w:val="en-PH"/>
        </w:rPr>
        <w:t xml:space="preserve">Conduct meetings </w:t>
      </w:r>
      <w:r w:rsidR="00BD5772" w:rsidRPr="00BC18F1">
        <w:rPr>
          <w:rStyle w:val="normaltextrun"/>
          <w:lang w:val="en-PH"/>
        </w:rPr>
        <w:t xml:space="preserve">as much as possible for communicating reports </w:t>
      </w:r>
      <w:r w:rsidR="00B10955" w:rsidRPr="00BC18F1">
        <w:rPr>
          <w:rStyle w:val="normaltextrun"/>
          <w:lang w:val="en-PH"/>
        </w:rPr>
        <w:t xml:space="preserve">to clear confusion </w:t>
      </w:r>
      <w:r w:rsidR="00BD3261" w:rsidRPr="00BC18F1">
        <w:rPr>
          <w:rStyle w:val="normaltextrun"/>
          <w:lang w:val="en-PH"/>
        </w:rPr>
        <w:t>about the project.</w:t>
      </w:r>
    </w:p>
    <w:p w14:paraId="1A1B36BD" w14:textId="245C586C" w:rsidR="00BD3261" w:rsidRPr="00BC18F1" w:rsidRDefault="00BD3261" w:rsidP="00BC18F1">
      <w:pPr>
        <w:pStyle w:val="paragraph"/>
        <w:numPr>
          <w:ilvl w:val="0"/>
          <w:numId w:val="4"/>
        </w:numPr>
        <w:spacing w:before="0" w:beforeAutospacing="0" w:after="0" w:afterAutospacing="0" w:line="480" w:lineRule="auto"/>
        <w:jc w:val="both"/>
        <w:textAlignment w:val="baseline"/>
        <w:rPr>
          <w:rStyle w:val="normaltextrun"/>
          <w:lang w:val="en-PH"/>
        </w:rPr>
      </w:pPr>
      <w:r w:rsidRPr="00BC18F1">
        <w:rPr>
          <w:rStyle w:val="normaltextrun"/>
          <w:lang w:val="en-PH"/>
        </w:rPr>
        <w:t xml:space="preserve">Establish a clear and </w:t>
      </w:r>
      <w:r w:rsidR="003A2A6C" w:rsidRPr="00BC18F1">
        <w:rPr>
          <w:rStyle w:val="normaltextrun"/>
          <w:lang w:val="en-PH"/>
        </w:rPr>
        <w:t xml:space="preserve">fair contract terms and conditions that will </w:t>
      </w:r>
      <w:r w:rsidR="00893524" w:rsidRPr="00BC18F1">
        <w:rPr>
          <w:rStyle w:val="normaltextrun"/>
          <w:lang w:val="en-PH"/>
        </w:rPr>
        <w:t>protect the company and the project.</w:t>
      </w:r>
    </w:p>
    <w:p w14:paraId="5E21D167" w14:textId="77777777" w:rsidR="0044088C" w:rsidRPr="00BC18F1" w:rsidRDefault="00822E71" w:rsidP="00BC18F1">
      <w:pPr>
        <w:pStyle w:val="paragraph"/>
        <w:numPr>
          <w:ilvl w:val="0"/>
          <w:numId w:val="4"/>
        </w:numPr>
        <w:spacing w:before="0" w:beforeAutospacing="0" w:after="0" w:afterAutospacing="0" w:line="480" w:lineRule="auto"/>
        <w:jc w:val="both"/>
        <w:textAlignment w:val="baseline"/>
        <w:rPr>
          <w:rStyle w:val="normaltextrun"/>
          <w:lang w:val="en-PH"/>
        </w:rPr>
      </w:pPr>
      <w:r w:rsidRPr="00BC18F1">
        <w:rPr>
          <w:rStyle w:val="normaltextrun"/>
          <w:lang w:val="en-PH"/>
        </w:rPr>
        <w:t xml:space="preserve">Regular monitoring throughout the procurement process to </w:t>
      </w:r>
      <w:r w:rsidR="00064712" w:rsidRPr="00BC18F1">
        <w:rPr>
          <w:rStyle w:val="normaltextrun"/>
          <w:lang w:val="en-PH"/>
        </w:rPr>
        <w:t xml:space="preserve">ensure that </w:t>
      </w:r>
      <w:r w:rsidR="0044088C" w:rsidRPr="00BC18F1">
        <w:rPr>
          <w:rStyle w:val="normaltextrun"/>
          <w:lang w:val="en-PH"/>
        </w:rPr>
        <w:t>the team will be ready for any emerging risks.</w:t>
      </w:r>
    </w:p>
    <w:p w14:paraId="5474CF16" w14:textId="77777777" w:rsidR="006E260C" w:rsidRPr="00BC18F1" w:rsidRDefault="006E260C" w:rsidP="00BC18F1">
      <w:pPr>
        <w:pStyle w:val="paragraph"/>
        <w:numPr>
          <w:ilvl w:val="0"/>
          <w:numId w:val="3"/>
        </w:numPr>
        <w:spacing w:before="0" w:beforeAutospacing="0" w:after="0" w:afterAutospacing="0" w:line="480" w:lineRule="auto"/>
        <w:jc w:val="both"/>
        <w:textAlignment w:val="baseline"/>
        <w:rPr>
          <w:rStyle w:val="normaltextrun"/>
          <w:lang w:val="en-PH"/>
        </w:rPr>
      </w:pPr>
      <w:r w:rsidRPr="00BC18F1">
        <w:rPr>
          <w:rStyle w:val="normaltextrun"/>
          <w:lang w:val="en-PH"/>
        </w:rPr>
        <w:t>Assignment of Responsibilities</w:t>
      </w:r>
      <w:r w:rsidR="007E6ABE" w:rsidRPr="00BC18F1">
        <w:rPr>
          <w:rStyle w:val="normaltextrun"/>
          <w:lang w:val="en-PH"/>
        </w:rPr>
        <w:t xml:space="preserve"> </w:t>
      </w:r>
    </w:p>
    <w:p w14:paraId="20D91C36" w14:textId="00235620" w:rsidR="00893524" w:rsidRPr="00BC18F1" w:rsidRDefault="005C5708" w:rsidP="00BC18F1">
      <w:pPr>
        <w:pStyle w:val="paragraph"/>
        <w:spacing w:before="0" w:beforeAutospacing="0" w:after="0" w:afterAutospacing="0" w:line="480" w:lineRule="auto"/>
        <w:ind w:left="975" w:firstLine="465"/>
        <w:jc w:val="both"/>
        <w:textAlignment w:val="baseline"/>
        <w:rPr>
          <w:rStyle w:val="normaltextrun"/>
          <w:lang w:val="en-PH"/>
        </w:rPr>
      </w:pPr>
      <w:r w:rsidRPr="00BC18F1">
        <w:rPr>
          <w:rStyle w:val="normaltextrun"/>
          <w:lang w:val="en-PH"/>
        </w:rPr>
        <w:t xml:space="preserve">Villamin </w:t>
      </w:r>
      <w:r w:rsidR="00C046AD" w:rsidRPr="00BC18F1">
        <w:rPr>
          <w:rStyle w:val="normaltextrun"/>
          <w:lang w:val="en-PH"/>
        </w:rPr>
        <w:t xml:space="preserve">Wood and Iron Works System </w:t>
      </w:r>
      <w:r w:rsidR="001D56A8" w:rsidRPr="00BC18F1">
        <w:rPr>
          <w:rStyle w:val="normaltextrun"/>
          <w:lang w:val="en-PH"/>
        </w:rPr>
        <w:t xml:space="preserve">needs a clear </w:t>
      </w:r>
      <w:r w:rsidR="00E7148A" w:rsidRPr="00BC18F1">
        <w:rPr>
          <w:rStyle w:val="normaltextrun"/>
          <w:lang w:val="en-PH"/>
        </w:rPr>
        <w:t xml:space="preserve">roles and responsibilities to help ensure accountability, clarity, and effective coordination. </w:t>
      </w:r>
      <w:r w:rsidR="00C1689D" w:rsidRPr="00BC18F1">
        <w:rPr>
          <w:rStyle w:val="normaltextrun"/>
          <w:lang w:val="en-PH"/>
        </w:rPr>
        <w:t xml:space="preserve">It is essential to clearly communicate the assigned responsibilities to all parties involved and ensure that everyone understands their roles and obligations. Regular communication, coordination, </w:t>
      </w:r>
      <w:r w:rsidR="00C1689D" w:rsidRPr="00BC18F1">
        <w:rPr>
          <w:rStyle w:val="normaltextrun"/>
          <w:lang w:val="en-PH"/>
        </w:rPr>
        <w:lastRenderedPageBreak/>
        <w:t>and collaboration among the responsible parties contribute to the smooth execution of the procurement plan and successful procurement outcomes.</w:t>
      </w:r>
    </w:p>
    <w:p w14:paraId="6427C6BF" w14:textId="0D35D2AE" w:rsidR="006E260C" w:rsidRPr="00BC18F1" w:rsidRDefault="006E260C" w:rsidP="00BC18F1">
      <w:pPr>
        <w:pStyle w:val="paragraph"/>
        <w:numPr>
          <w:ilvl w:val="0"/>
          <w:numId w:val="3"/>
        </w:numPr>
        <w:spacing w:before="0" w:beforeAutospacing="0" w:after="0" w:afterAutospacing="0" w:line="480" w:lineRule="auto"/>
        <w:jc w:val="both"/>
        <w:textAlignment w:val="baseline"/>
        <w:rPr>
          <w:rStyle w:val="normaltextrun"/>
          <w:lang w:val="en-PH"/>
        </w:rPr>
      </w:pPr>
      <w:r w:rsidRPr="00BC18F1">
        <w:rPr>
          <w:rStyle w:val="normaltextrun"/>
          <w:lang w:val="en-PH"/>
        </w:rPr>
        <w:t>Communication and Reporting</w:t>
      </w:r>
    </w:p>
    <w:p w14:paraId="59201AC4" w14:textId="77777777" w:rsidR="00E00DD6" w:rsidRPr="00BC18F1" w:rsidRDefault="00B41159" w:rsidP="00BC18F1">
      <w:pPr>
        <w:pStyle w:val="paragraph"/>
        <w:spacing w:before="0" w:beforeAutospacing="0" w:after="0" w:afterAutospacing="0" w:line="480" w:lineRule="auto"/>
        <w:ind w:left="975" w:firstLine="465"/>
        <w:jc w:val="both"/>
        <w:textAlignment w:val="baseline"/>
        <w:rPr>
          <w:rStyle w:val="normaltextrun"/>
          <w:lang w:val="en-PH"/>
        </w:rPr>
      </w:pPr>
      <w:r w:rsidRPr="00BC18F1">
        <w:rPr>
          <w:rStyle w:val="normaltextrun"/>
          <w:lang w:val="en-PH"/>
        </w:rPr>
        <w:t xml:space="preserve">Effective communication and reporting play a crucial role in ensuring transparency, coordination, and accountability throughout the procurement process. Regular and clear communication helps stakeholders stay informed, aligned, and engaged. It enables the exchange of critical information, progress updates, and timely resolution of issues. </w:t>
      </w:r>
    </w:p>
    <w:p w14:paraId="33E68335" w14:textId="377330B3" w:rsidR="006E260C" w:rsidRPr="00BC18F1" w:rsidRDefault="004C69D3" w:rsidP="00BC18F1">
      <w:pPr>
        <w:pStyle w:val="paragraph"/>
        <w:spacing w:before="0" w:beforeAutospacing="0" w:after="0" w:afterAutospacing="0" w:line="480" w:lineRule="auto"/>
        <w:ind w:left="975" w:firstLine="465"/>
        <w:jc w:val="both"/>
        <w:textAlignment w:val="baseline"/>
        <w:rPr>
          <w:rStyle w:val="normaltextrun"/>
          <w:lang w:val="en-PH"/>
        </w:rPr>
      </w:pPr>
      <w:r w:rsidRPr="00BC18F1">
        <w:rPr>
          <w:rStyle w:val="normaltextrun"/>
          <w:lang w:val="en-PH"/>
        </w:rPr>
        <w:t xml:space="preserve">This </w:t>
      </w:r>
      <w:r w:rsidR="00E00DD6" w:rsidRPr="00BC18F1">
        <w:rPr>
          <w:rStyle w:val="normaltextrun"/>
          <w:lang w:val="en-PH"/>
        </w:rPr>
        <w:t xml:space="preserve">ensure that relevant stakeholders are kept informed about procurement activities, supplier selection processes, contract status, and any potential risks or issues. It will promote collaboration, enable timely decision-making, and provide a platform for addressing concerns, feedback, and suggestions. </w:t>
      </w:r>
    </w:p>
    <w:p w14:paraId="06345BDA" w14:textId="282808AA" w:rsidR="006E260C" w:rsidRPr="00BC18F1" w:rsidRDefault="006E260C" w:rsidP="00BC18F1">
      <w:pPr>
        <w:pStyle w:val="paragraph"/>
        <w:numPr>
          <w:ilvl w:val="0"/>
          <w:numId w:val="3"/>
        </w:numPr>
        <w:spacing w:before="0" w:beforeAutospacing="0" w:after="0" w:afterAutospacing="0" w:line="480" w:lineRule="auto"/>
        <w:jc w:val="both"/>
        <w:textAlignment w:val="baseline"/>
        <w:rPr>
          <w:rStyle w:val="normaltextrun"/>
          <w:lang w:val="en-PH"/>
        </w:rPr>
      </w:pPr>
      <w:r w:rsidRPr="00BC18F1">
        <w:rPr>
          <w:rStyle w:val="normaltextrun"/>
          <w:lang w:val="en-PH"/>
        </w:rPr>
        <w:t>Continuous Improvement</w:t>
      </w:r>
    </w:p>
    <w:p w14:paraId="43BF86B8" w14:textId="77777777" w:rsidR="00971C6E" w:rsidRPr="00BC18F1" w:rsidRDefault="00545F9F" w:rsidP="00BC18F1">
      <w:pPr>
        <w:pStyle w:val="paragraph"/>
        <w:spacing w:before="0" w:beforeAutospacing="0" w:after="0" w:afterAutospacing="0" w:line="480" w:lineRule="auto"/>
        <w:ind w:left="975" w:firstLine="720"/>
        <w:jc w:val="both"/>
        <w:textAlignment w:val="baseline"/>
        <w:rPr>
          <w:rStyle w:val="normaltextrun"/>
          <w:lang w:val="en-PH"/>
        </w:rPr>
      </w:pPr>
      <w:r w:rsidRPr="00BC18F1">
        <w:rPr>
          <w:rStyle w:val="normaltextrun"/>
          <w:lang w:val="en-PH"/>
        </w:rPr>
        <w:t xml:space="preserve">Continuous improvement is a fundamental aspect of the procurement process, driving efficiency, effectiveness, and innovation. </w:t>
      </w:r>
      <w:r w:rsidR="00653206" w:rsidRPr="00BC18F1">
        <w:rPr>
          <w:rStyle w:val="normaltextrun"/>
          <w:lang w:val="en-PH"/>
        </w:rPr>
        <w:t xml:space="preserve">Lessons learned from past procurement experiences will be documented and shared to avoid repeating mistakes and capitalize on best practices. </w:t>
      </w:r>
    </w:p>
    <w:p w14:paraId="5549883D" w14:textId="2A84CD2A" w:rsidR="00E00DD6" w:rsidRPr="00BC18F1" w:rsidRDefault="00CC6C9A" w:rsidP="00BC18F1">
      <w:pPr>
        <w:pStyle w:val="paragraph"/>
        <w:spacing w:before="0" w:beforeAutospacing="0" w:after="0" w:afterAutospacing="0" w:line="480" w:lineRule="auto"/>
        <w:ind w:left="975" w:firstLine="720"/>
        <w:jc w:val="both"/>
        <w:textAlignment w:val="baseline"/>
        <w:rPr>
          <w:rStyle w:val="normaltextrun"/>
          <w:lang w:val="en-PH"/>
        </w:rPr>
      </w:pPr>
      <w:r w:rsidRPr="00BC18F1">
        <w:rPr>
          <w:rStyle w:val="normaltextrun"/>
          <w:lang w:val="en-PH"/>
        </w:rPr>
        <w:t>The procurement plan will emphasize the commitment to continuous improvement as an integral part of the procurement lifecycle, ensuring that the organization remains adaptive, responsive, and proactive in meeting evolving needs and achieving excellence.</w:t>
      </w:r>
    </w:p>
    <w:p w14:paraId="29BA8B73" w14:textId="77777777" w:rsidR="00CC6C9A" w:rsidRPr="00BC18F1" w:rsidRDefault="00CC6C9A" w:rsidP="00F44166">
      <w:pPr>
        <w:pStyle w:val="paragraph"/>
        <w:spacing w:before="0" w:beforeAutospacing="0" w:after="0" w:afterAutospacing="0" w:line="480" w:lineRule="auto"/>
        <w:ind w:left="1440"/>
        <w:jc w:val="both"/>
        <w:textAlignment w:val="baseline"/>
        <w:rPr>
          <w:rStyle w:val="normaltextrun"/>
          <w:lang w:val="en-PH"/>
        </w:rPr>
      </w:pPr>
    </w:p>
    <w:p w14:paraId="06103E25" w14:textId="688FCCC3" w:rsidR="00BE6D70" w:rsidRPr="00BC18F1" w:rsidRDefault="00BC18F1" w:rsidP="00BE6D70">
      <w:pPr>
        <w:pStyle w:val="paragraph"/>
        <w:spacing w:before="0" w:beforeAutospacing="0" w:after="0" w:afterAutospacing="0" w:line="480" w:lineRule="auto"/>
        <w:textAlignment w:val="baseline"/>
        <w:rPr>
          <w:rStyle w:val="normaltextrun"/>
          <w:b/>
          <w:bCs/>
          <w:sz w:val="32"/>
          <w:szCs w:val="32"/>
          <w:lang w:val="en-PH"/>
        </w:rPr>
      </w:pPr>
      <w:r w:rsidRPr="00BC18F1">
        <w:rPr>
          <w:rStyle w:val="normaltextrun"/>
          <w:b/>
          <w:bCs/>
          <w:sz w:val="32"/>
          <w:szCs w:val="32"/>
          <w:lang w:val="en-PH"/>
        </w:rPr>
        <w:t xml:space="preserve">6.10.4. </w:t>
      </w:r>
      <w:r w:rsidR="00BE6D70" w:rsidRPr="00BC18F1">
        <w:rPr>
          <w:rStyle w:val="normaltextrun"/>
          <w:b/>
          <w:bCs/>
          <w:sz w:val="32"/>
          <w:szCs w:val="32"/>
          <w:lang w:val="en-PH"/>
        </w:rPr>
        <w:t>Cost Determination</w:t>
      </w:r>
      <w:r w:rsidR="003A2A6C" w:rsidRPr="00BC18F1">
        <w:rPr>
          <w:rStyle w:val="normaltextrun"/>
          <w:b/>
          <w:bCs/>
          <w:sz w:val="32"/>
          <w:szCs w:val="32"/>
          <w:lang w:val="en-PH"/>
        </w:rPr>
        <w:t xml:space="preserve"> </w:t>
      </w:r>
    </w:p>
    <w:p w14:paraId="377E230D" w14:textId="7F0C5B2D" w:rsidR="00797FF9" w:rsidRPr="00BC18F1" w:rsidRDefault="005F7EAC" w:rsidP="00630B6E">
      <w:pPr>
        <w:pStyle w:val="paragraph"/>
        <w:spacing w:before="0" w:beforeAutospacing="0" w:after="0" w:afterAutospacing="0" w:line="480" w:lineRule="auto"/>
        <w:jc w:val="both"/>
        <w:textAlignment w:val="baseline"/>
        <w:rPr>
          <w:rStyle w:val="normaltextrun"/>
          <w:lang w:val="en-PH"/>
        </w:rPr>
      </w:pPr>
      <w:r w:rsidRPr="00BC18F1">
        <w:rPr>
          <w:rStyle w:val="normaltextrun"/>
          <w:b/>
          <w:bCs/>
          <w:lang w:val="en-PH"/>
        </w:rPr>
        <w:lastRenderedPageBreak/>
        <w:tab/>
      </w:r>
      <w:r w:rsidR="00850FBD" w:rsidRPr="00BC18F1">
        <w:rPr>
          <w:rStyle w:val="normaltextrun"/>
          <w:lang w:val="en-PH"/>
        </w:rPr>
        <w:t>Villamin Wood and Iron Works</w:t>
      </w:r>
      <w:r w:rsidR="002B7AD1" w:rsidRPr="00BC18F1">
        <w:rPr>
          <w:rStyle w:val="normaltextrun"/>
          <w:lang w:val="en-PH"/>
        </w:rPr>
        <w:t xml:space="preserve"> </w:t>
      </w:r>
      <w:r w:rsidR="00850FBD" w:rsidRPr="00BC18F1">
        <w:rPr>
          <w:rStyle w:val="normaltextrun"/>
          <w:lang w:val="en-PH"/>
        </w:rPr>
        <w:t xml:space="preserve">System’s cost determination </w:t>
      </w:r>
      <w:r w:rsidR="00630B6E" w:rsidRPr="00BC18F1">
        <w:rPr>
          <w:rStyle w:val="normaltextrun"/>
          <w:lang w:val="en-PH"/>
        </w:rPr>
        <w:t>is a critical aspect of the procurement process, ensuring that the organization obtains goods or services at the most favorable price while maintaining quality and meeting requirements.</w:t>
      </w:r>
      <w:r w:rsidR="00797FF9" w:rsidRPr="00BC18F1">
        <w:t xml:space="preserve"> </w:t>
      </w:r>
      <w:r w:rsidR="00797FF9" w:rsidRPr="00BC18F1">
        <w:rPr>
          <w:rStyle w:val="normaltextrun"/>
          <w:lang w:val="en-PH"/>
        </w:rPr>
        <w:t>When calculating the project's overall cost, it is important to take project management, development, integration, procurement, training, maintenance and support, contingency, and operating expenses into account.</w:t>
      </w:r>
    </w:p>
    <w:p w14:paraId="72CC4302" w14:textId="77777777" w:rsidR="003F30CA" w:rsidRPr="00BC18F1" w:rsidRDefault="00797FF9" w:rsidP="00630B6E">
      <w:pPr>
        <w:pStyle w:val="paragraph"/>
        <w:spacing w:before="0" w:beforeAutospacing="0" w:after="0" w:afterAutospacing="0" w:line="480" w:lineRule="auto"/>
        <w:jc w:val="both"/>
        <w:textAlignment w:val="baseline"/>
        <w:rPr>
          <w:rStyle w:val="normaltextrun"/>
          <w:lang w:val="en-PH"/>
        </w:rPr>
      </w:pPr>
      <w:r w:rsidRPr="00BC18F1">
        <w:rPr>
          <w:rStyle w:val="normaltextrun"/>
          <w:lang w:val="en-PH"/>
        </w:rPr>
        <w:tab/>
      </w:r>
      <w:r w:rsidR="003F30CA" w:rsidRPr="00BC18F1">
        <w:rPr>
          <w:rStyle w:val="normaltextrun"/>
          <w:lang w:val="en-PH"/>
        </w:rPr>
        <w:t>Project management-related expenses for personnel, hardware, and software are all included. While integration costs cover the price of integrating the system with other programs or third-party applications, development costs cover the cost of creating software, hardware, testing, and quality assurance. The price of purchasing the necessary tools, software, and services to design and put the system into use is included in the procurement costs. The costs associated with training personnel to use the system effectively are also covered.</w:t>
      </w:r>
    </w:p>
    <w:p w14:paraId="5C28973B" w14:textId="77777777" w:rsidR="003B0945" w:rsidRPr="00BC18F1" w:rsidRDefault="003F30CA" w:rsidP="003B0945">
      <w:pPr>
        <w:pStyle w:val="paragraph"/>
        <w:spacing w:before="0" w:beforeAutospacing="0" w:after="0" w:afterAutospacing="0" w:line="480" w:lineRule="auto"/>
        <w:jc w:val="both"/>
        <w:textAlignment w:val="baseline"/>
        <w:rPr>
          <w:rStyle w:val="normaltextrun"/>
          <w:lang w:val="en-PH"/>
        </w:rPr>
      </w:pPr>
      <w:r w:rsidRPr="00BC18F1">
        <w:rPr>
          <w:rStyle w:val="normaltextrun"/>
          <w:lang w:val="en-PH"/>
        </w:rPr>
        <w:tab/>
      </w:r>
      <w:r w:rsidR="00594542" w:rsidRPr="00BC18F1">
        <w:rPr>
          <w:rStyle w:val="normaltextrun"/>
          <w:lang w:val="en-PH"/>
        </w:rPr>
        <w:t xml:space="preserve"> </w:t>
      </w:r>
      <w:r w:rsidR="00D71E51" w:rsidRPr="00BC18F1">
        <w:rPr>
          <w:rStyle w:val="normaltextrun"/>
          <w:lang w:val="en-PH"/>
        </w:rPr>
        <w:t>This includes conducting thorough cost analysis, considering the total cost of ownership, conducting market research and benchmarking, engaging in effective cost negotiation, and maintaining cost transparency and documentation. By employing these strategies, the procurement team can make informed decisions, optimize cost savings, and achieve value for money while procuring goods and services that meet the organization's needs and quality standards.</w:t>
      </w:r>
    </w:p>
    <w:p w14:paraId="3C34D468" w14:textId="0C964C33" w:rsidR="00D71E51" w:rsidRPr="00BC18F1" w:rsidRDefault="00D71E51" w:rsidP="003B0945">
      <w:pPr>
        <w:pStyle w:val="paragraph"/>
        <w:spacing w:before="0" w:beforeAutospacing="0" w:after="0" w:afterAutospacing="0" w:line="480" w:lineRule="auto"/>
        <w:ind w:firstLine="720"/>
        <w:jc w:val="both"/>
        <w:textAlignment w:val="baseline"/>
        <w:rPr>
          <w:rStyle w:val="normaltextrun"/>
          <w:lang w:val="en-PH"/>
        </w:rPr>
      </w:pPr>
      <w:r w:rsidRPr="00BC18F1">
        <w:rPr>
          <w:rStyle w:val="normaltextrun"/>
          <w:lang w:val="en-PH"/>
        </w:rPr>
        <w:t xml:space="preserve">Overall, </w:t>
      </w:r>
      <w:r w:rsidR="0052643F" w:rsidRPr="00BC18F1">
        <w:rPr>
          <w:rStyle w:val="normaltextrun"/>
          <w:lang w:val="en-PH"/>
        </w:rPr>
        <w:t>the procurement management plan's cost determination section will have a crucial role in ensuring the completio</w:t>
      </w:r>
      <w:r w:rsidR="0073655F" w:rsidRPr="00BC18F1">
        <w:rPr>
          <w:rStyle w:val="normaltextrun"/>
          <w:lang w:val="en-PH"/>
        </w:rPr>
        <w:t>n</w:t>
      </w:r>
      <w:r w:rsidR="0052643F" w:rsidRPr="00BC18F1">
        <w:rPr>
          <w:rStyle w:val="normaltextrun"/>
          <w:lang w:val="en-PH"/>
        </w:rPr>
        <w:t xml:space="preserve"> success </w:t>
      </w:r>
      <w:r w:rsidR="0073655F" w:rsidRPr="00BC18F1">
        <w:rPr>
          <w:rStyle w:val="normaltextrun"/>
          <w:lang w:val="en-PH"/>
        </w:rPr>
        <w:t xml:space="preserve">of Villamin Wood and Iron Works System project </w:t>
      </w:r>
      <w:r w:rsidR="003B0945" w:rsidRPr="00BC18F1">
        <w:rPr>
          <w:rStyle w:val="normaltextrun"/>
          <w:lang w:val="en-PH"/>
        </w:rPr>
        <w:t>within the given budget constraints.</w:t>
      </w:r>
    </w:p>
    <w:p w14:paraId="202428BF" w14:textId="77777777" w:rsidR="00944831" w:rsidRPr="00BC18F1" w:rsidRDefault="00944831" w:rsidP="00630B6E">
      <w:pPr>
        <w:pStyle w:val="paragraph"/>
        <w:spacing w:before="0" w:beforeAutospacing="0" w:after="0" w:afterAutospacing="0" w:line="480" w:lineRule="auto"/>
        <w:jc w:val="both"/>
        <w:textAlignment w:val="baseline"/>
        <w:rPr>
          <w:sz w:val="18"/>
          <w:szCs w:val="18"/>
        </w:rPr>
      </w:pPr>
    </w:p>
    <w:p w14:paraId="321D473F" w14:textId="0EAF7511" w:rsidR="00E927F1" w:rsidRPr="00BC18F1" w:rsidRDefault="00BC18F1" w:rsidP="00BE6D70">
      <w:pPr>
        <w:pStyle w:val="paragraph"/>
        <w:spacing w:before="0" w:beforeAutospacing="0" w:after="0" w:afterAutospacing="0" w:line="480" w:lineRule="auto"/>
        <w:textAlignment w:val="baseline"/>
        <w:rPr>
          <w:rStyle w:val="eop"/>
          <w:sz w:val="32"/>
          <w:szCs w:val="32"/>
        </w:rPr>
      </w:pPr>
      <w:r w:rsidRPr="00BC18F1">
        <w:rPr>
          <w:rStyle w:val="normaltextrun"/>
          <w:b/>
          <w:bCs/>
          <w:sz w:val="32"/>
          <w:szCs w:val="32"/>
          <w:lang w:val="en-PH"/>
        </w:rPr>
        <w:t xml:space="preserve">6.10.5. </w:t>
      </w:r>
      <w:r w:rsidR="00BE6D70" w:rsidRPr="00BC18F1">
        <w:rPr>
          <w:rStyle w:val="normaltextrun"/>
          <w:b/>
          <w:bCs/>
          <w:sz w:val="32"/>
          <w:szCs w:val="32"/>
          <w:lang w:val="en-PH"/>
        </w:rPr>
        <w:t>Procurement Constraints</w:t>
      </w:r>
      <w:r w:rsidR="00BE6D70" w:rsidRPr="00BC18F1">
        <w:rPr>
          <w:rStyle w:val="eop"/>
          <w:sz w:val="32"/>
          <w:szCs w:val="32"/>
        </w:rPr>
        <w:t> </w:t>
      </w:r>
    </w:p>
    <w:p w14:paraId="6ABC53AC" w14:textId="7F38C79D" w:rsidR="00C7045D" w:rsidRPr="00BC18F1" w:rsidRDefault="006439DC" w:rsidP="006439DC">
      <w:pPr>
        <w:pStyle w:val="paragraph"/>
        <w:spacing w:before="0" w:beforeAutospacing="0" w:after="0" w:afterAutospacing="0" w:line="480" w:lineRule="auto"/>
        <w:ind w:firstLine="720"/>
        <w:jc w:val="both"/>
        <w:textAlignment w:val="baseline"/>
        <w:rPr>
          <w:rStyle w:val="eop"/>
        </w:rPr>
      </w:pPr>
      <w:r w:rsidRPr="00BC18F1">
        <w:rPr>
          <w:rStyle w:val="eop"/>
        </w:rPr>
        <w:t xml:space="preserve">Procurement constraints are inherent limitations and factors that can influence the procurement process and pose challenges to achieving procurement objectives. </w:t>
      </w:r>
      <w:r w:rsidR="006A37BB" w:rsidRPr="00BC18F1">
        <w:rPr>
          <w:rStyle w:val="eop"/>
        </w:rPr>
        <w:t xml:space="preserve">The following </w:t>
      </w:r>
      <w:r w:rsidR="006A37BB" w:rsidRPr="00BC18F1">
        <w:rPr>
          <w:rStyle w:val="eop"/>
        </w:rPr>
        <w:lastRenderedPageBreak/>
        <w:t xml:space="preserve">constraints are considered </w:t>
      </w:r>
      <w:r w:rsidR="00CB775E" w:rsidRPr="00BC18F1">
        <w:rPr>
          <w:rStyle w:val="eop"/>
        </w:rPr>
        <w:t>in Villamin Wood and Iron Works System project’s procurement process:</w:t>
      </w:r>
    </w:p>
    <w:p w14:paraId="078B555C" w14:textId="1DDEA62C" w:rsidR="00CB775E" w:rsidRPr="00BC18F1" w:rsidRDefault="00582CE4" w:rsidP="00CB775E">
      <w:pPr>
        <w:pStyle w:val="paragraph"/>
        <w:numPr>
          <w:ilvl w:val="0"/>
          <w:numId w:val="5"/>
        </w:numPr>
        <w:spacing w:before="0" w:beforeAutospacing="0" w:after="0" w:afterAutospacing="0" w:line="480" w:lineRule="auto"/>
        <w:jc w:val="both"/>
        <w:textAlignment w:val="baseline"/>
        <w:rPr>
          <w:rStyle w:val="eop"/>
        </w:rPr>
      </w:pPr>
      <w:r w:rsidRPr="00BC18F1">
        <w:rPr>
          <w:rStyle w:val="eop"/>
          <w:b/>
          <w:bCs/>
        </w:rPr>
        <w:t xml:space="preserve">Budget </w:t>
      </w:r>
      <w:r w:rsidR="001450FC" w:rsidRPr="00BC18F1">
        <w:rPr>
          <w:rStyle w:val="eop"/>
          <w:b/>
          <w:bCs/>
        </w:rPr>
        <w:t>c</w:t>
      </w:r>
      <w:r w:rsidRPr="00BC18F1">
        <w:rPr>
          <w:rStyle w:val="eop"/>
          <w:b/>
          <w:bCs/>
        </w:rPr>
        <w:t xml:space="preserve">onstraint: </w:t>
      </w:r>
      <w:r w:rsidRPr="00BC18F1">
        <w:rPr>
          <w:rStyle w:val="eop"/>
        </w:rPr>
        <w:t xml:space="preserve">The project was given </w:t>
      </w:r>
      <w:r w:rsidR="00F33EC3" w:rsidRPr="00BC18F1">
        <w:rPr>
          <w:rStyle w:val="eop"/>
        </w:rPr>
        <w:t>with a limited financial resource by the client</w:t>
      </w:r>
      <w:r w:rsidR="008C0112" w:rsidRPr="00BC18F1">
        <w:rPr>
          <w:rStyle w:val="eop"/>
        </w:rPr>
        <w:t>. This requires careful budget planning and cost optimization strategies to ensure procurement objectives are met within the allocated budget.</w:t>
      </w:r>
    </w:p>
    <w:p w14:paraId="59A9DCF2" w14:textId="6309055E" w:rsidR="0075281E" w:rsidRPr="00BC18F1" w:rsidRDefault="00F33F3A" w:rsidP="00E34E84">
      <w:pPr>
        <w:pStyle w:val="paragraph"/>
        <w:numPr>
          <w:ilvl w:val="0"/>
          <w:numId w:val="5"/>
        </w:numPr>
        <w:spacing w:after="0" w:line="480" w:lineRule="auto"/>
        <w:jc w:val="both"/>
        <w:textAlignment w:val="baseline"/>
        <w:rPr>
          <w:rStyle w:val="eop"/>
          <w:b/>
          <w:bCs/>
        </w:rPr>
      </w:pPr>
      <w:r w:rsidRPr="00BC18F1">
        <w:rPr>
          <w:rStyle w:val="eop"/>
          <w:b/>
          <w:bCs/>
        </w:rPr>
        <w:t xml:space="preserve">Schedule </w:t>
      </w:r>
      <w:r w:rsidR="001450FC" w:rsidRPr="00BC18F1">
        <w:rPr>
          <w:rStyle w:val="eop"/>
          <w:b/>
          <w:bCs/>
        </w:rPr>
        <w:t>c</w:t>
      </w:r>
      <w:r w:rsidRPr="00BC18F1">
        <w:rPr>
          <w:rStyle w:val="eop"/>
          <w:b/>
          <w:bCs/>
        </w:rPr>
        <w:t xml:space="preserve">onstraints: </w:t>
      </w:r>
      <w:r w:rsidR="0075281E" w:rsidRPr="00BC18F1">
        <w:rPr>
          <w:rStyle w:val="eop"/>
        </w:rPr>
        <w:t>The project has a strict deadline, so procurement tasks must be finished promptly to keep the project on schedule. Any delays in the procurement process could affect the project's overall schedule and cause it to take longer to complete.</w:t>
      </w:r>
    </w:p>
    <w:p w14:paraId="180DD7B9" w14:textId="5FC94940" w:rsidR="00E34E84" w:rsidRPr="00BC18F1" w:rsidRDefault="00E34E84" w:rsidP="002B7AD1">
      <w:pPr>
        <w:pStyle w:val="paragraph"/>
        <w:numPr>
          <w:ilvl w:val="0"/>
          <w:numId w:val="5"/>
        </w:numPr>
        <w:spacing w:after="0" w:line="480" w:lineRule="auto"/>
        <w:jc w:val="both"/>
        <w:textAlignment w:val="baseline"/>
        <w:rPr>
          <w:rStyle w:val="eop"/>
          <w:b/>
          <w:bCs/>
        </w:rPr>
      </w:pPr>
      <w:r w:rsidRPr="00BC18F1">
        <w:rPr>
          <w:rStyle w:val="eop"/>
          <w:b/>
          <w:bCs/>
        </w:rPr>
        <w:t xml:space="preserve">Technology </w:t>
      </w:r>
      <w:r w:rsidR="001450FC" w:rsidRPr="00BC18F1">
        <w:rPr>
          <w:rStyle w:val="eop"/>
          <w:b/>
          <w:bCs/>
        </w:rPr>
        <w:t>c</w:t>
      </w:r>
      <w:r w:rsidRPr="00BC18F1">
        <w:rPr>
          <w:rStyle w:val="eop"/>
          <w:b/>
          <w:bCs/>
        </w:rPr>
        <w:t xml:space="preserve">onstraints: </w:t>
      </w:r>
      <w:r w:rsidR="009F7705" w:rsidRPr="00BC18F1">
        <w:rPr>
          <w:rStyle w:val="eop"/>
        </w:rPr>
        <w:t xml:space="preserve">Villamin Wood and Iron Works System </w:t>
      </w:r>
      <w:r w:rsidR="00A34236" w:rsidRPr="00BC18F1">
        <w:rPr>
          <w:rStyle w:val="eop"/>
        </w:rPr>
        <w:t xml:space="preserve">requires </w:t>
      </w:r>
      <w:r w:rsidR="008F207A" w:rsidRPr="00BC18F1">
        <w:rPr>
          <w:rStyle w:val="eop"/>
        </w:rPr>
        <w:t xml:space="preserve">technical needs </w:t>
      </w:r>
      <w:r w:rsidR="002F71D0" w:rsidRPr="00BC18F1">
        <w:rPr>
          <w:rStyle w:val="eop"/>
        </w:rPr>
        <w:t xml:space="preserve">and features </w:t>
      </w:r>
      <w:r w:rsidR="008F207A" w:rsidRPr="00BC18F1">
        <w:rPr>
          <w:rStyle w:val="eop"/>
        </w:rPr>
        <w:t xml:space="preserve">that will allow customers </w:t>
      </w:r>
      <w:r w:rsidR="002F71D0" w:rsidRPr="00BC18F1">
        <w:rPr>
          <w:rStyle w:val="eop"/>
        </w:rPr>
        <w:t xml:space="preserve">to view products and services, to be able to order </w:t>
      </w:r>
      <w:r w:rsidR="00ED5391" w:rsidRPr="00BC18F1">
        <w:rPr>
          <w:rStyle w:val="eop"/>
        </w:rPr>
        <w:t xml:space="preserve">and pay their products. </w:t>
      </w:r>
      <w:r w:rsidR="002053AD" w:rsidRPr="00BC18F1">
        <w:rPr>
          <w:rStyle w:val="eop"/>
        </w:rPr>
        <w:t>Additionally, it must have a user-friendly interface that is simple to navigate and open to users with different levels of technical proficiency.</w:t>
      </w:r>
    </w:p>
    <w:p w14:paraId="6D872C6B" w14:textId="77777777" w:rsidR="007D00A5" w:rsidRPr="00BC18F1" w:rsidRDefault="00E52B8F" w:rsidP="007D00A5">
      <w:pPr>
        <w:pStyle w:val="paragraph"/>
        <w:numPr>
          <w:ilvl w:val="0"/>
          <w:numId w:val="5"/>
        </w:numPr>
        <w:spacing w:after="0" w:line="480" w:lineRule="auto"/>
        <w:jc w:val="both"/>
        <w:textAlignment w:val="baseline"/>
        <w:rPr>
          <w:rStyle w:val="eop"/>
        </w:rPr>
      </w:pPr>
      <w:r w:rsidRPr="00BC18F1">
        <w:rPr>
          <w:rStyle w:val="eop"/>
          <w:b/>
          <w:bCs/>
        </w:rPr>
        <w:t xml:space="preserve">Resource </w:t>
      </w:r>
      <w:r w:rsidR="001450FC" w:rsidRPr="00BC18F1">
        <w:rPr>
          <w:rStyle w:val="eop"/>
          <w:b/>
          <w:bCs/>
        </w:rPr>
        <w:t xml:space="preserve">constraints: </w:t>
      </w:r>
      <w:r w:rsidR="00F12333" w:rsidRPr="00BC18F1">
        <w:rPr>
          <w:rStyle w:val="eop"/>
        </w:rPr>
        <w:t>To ensure that procurement activities can be completed effectively and efficiently, the procurement process must consider the availability of internal resources, such as personnel.</w:t>
      </w:r>
    </w:p>
    <w:p w14:paraId="77EC451F" w14:textId="7EAA7CEB" w:rsidR="007D00A5" w:rsidRPr="00BC18F1" w:rsidRDefault="007D00A5" w:rsidP="001703DA">
      <w:pPr>
        <w:pStyle w:val="paragraph"/>
        <w:spacing w:after="0" w:line="480" w:lineRule="auto"/>
        <w:ind w:firstLine="720"/>
        <w:jc w:val="both"/>
        <w:textAlignment w:val="baseline"/>
        <w:rPr>
          <w:rStyle w:val="eop"/>
        </w:rPr>
      </w:pPr>
      <w:r w:rsidRPr="00BC18F1">
        <w:rPr>
          <w:rStyle w:val="eop"/>
        </w:rPr>
        <w:t>By recognizing and proactively addressing these constraints, organizations can navigate the procurement landscape more efficiently and effectively, leading to better decision-making, cost optimization, and overall procurement success.</w:t>
      </w:r>
    </w:p>
    <w:p w14:paraId="3568B444" w14:textId="37E8DCA8" w:rsidR="00BE6D70" w:rsidRPr="00BC18F1" w:rsidRDefault="00BC18F1" w:rsidP="00BE6D70">
      <w:pPr>
        <w:pStyle w:val="paragraph"/>
        <w:spacing w:before="0" w:beforeAutospacing="0" w:after="0" w:afterAutospacing="0" w:line="480" w:lineRule="auto"/>
        <w:textAlignment w:val="baseline"/>
        <w:rPr>
          <w:rStyle w:val="eop"/>
          <w:sz w:val="32"/>
          <w:szCs w:val="32"/>
        </w:rPr>
      </w:pPr>
      <w:r w:rsidRPr="00BC18F1">
        <w:rPr>
          <w:rStyle w:val="normaltextrun"/>
          <w:b/>
          <w:bCs/>
          <w:sz w:val="32"/>
          <w:szCs w:val="32"/>
          <w:lang w:val="en-PH"/>
        </w:rPr>
        <w:t xml:space="preserve">6.10.6. </w:t>
      </w:r>
      <w:r w:rsidR="00BE6D70" w:rsidRPr="00BC18F1">
        <w:rPr>
          <w:rStyle w:val="normaltextrun"/>
          <w:b/>
          <w:bCs/>
          <w:sz w:val="32"/>
          <w:szCs w:val="32"/>
          <w:lang w:val="en-PH"/>
        </w:rPr>
        <w:t>Contract Approval Process</w:t>
      </w:r>
      <w:r w:rsidR="00BE6D70" w:rsidRPr="00BC18F1">
        <w:rPr>
          <w:rStyle w:val="eop"/>
          <w:sz w:val="32"/>
          <w:szCs w:val="32"/>
        </w:rPr>
        <w:t> </w:t>
      </w:r>
    </w:p>
    <w:p w14:paraId="5DB43424" w14:textId="26306E6E" w:rsidR="00E927F1" w:rsidRPr="00BC18F1" w:rsidRDefault="002505D2" w:rsidP="00E957B0">
      <w:pPr>
        <w:pStyle w:val="paragraph"/>
        <w:spacing w:before="0" w:beforeAutospacing="0" w:after="0" w:afterAutospacing="0" w:line="480" w:lineRule="auto"/>
        <w:ind w:firstLine="720"/>
        <w:jc w:val="both"/>
        <w:textAlignment w:val="baseline"/>
        <w:rPr>
          <w:rStyle w:val="eop"/>
        </w:rPr>
      </w:pPr>
      <w:r w:rsidRPr="00BC18F1">
        <w:rPr>
          <w:rStyle w:val="eop"/>
        </w:rPr>
        <w:lastRenderedPageBreak/>
        <w:t xml:space="preserve">The contract approval process is a critical step in the procurement lifecycle, ensuring that contracts are reviewed, authorized, and executed in accordance with established policies and procedures. </w:t>
      </w:r>
      <w:r w:rsidR="00250C5B" w:rsidRPr="00BC18F1">
        <w:rPr>
          <w:rStyle w:val="eop"/>
        </w:rPr>
        <w:t>These procedures include the following:</w:t>
      </w:r>
    </w:p>
    <w:p w14:paraId="235F35CE" w14:textId="6DC94319" w:rsidR="00250C5B" w:rsidRPr="00BC18F1" w:rsidRDefault="00D81DC8" w:rsidP="00E957B0">
      <w:pPr>
        <w:pStyle w:val="paragraph"/>
        <w:numPr>
          <w:ilvl w:val="0"/>
          <w:numId w:val="8"/>
        </w:numPr>
        <w:spacing w:before="0" w:beforeAutospacing="0" w:after="0" w:afterAutospacing="0" w:line="480" w:lineRule="auto"/>
        <w:jc w:val="both"/>
        <w:textAlignment w:val="baseline"/>
        <w:rPr>
          <w:rStyle w:val="eop"/>
        </w:rPr>
      </w:pPr>
      <w:r w:rsidRPr="00BC18F1">
        <w:rPr>
          <w:rStyle w:val="eop"/>
          <w:b/>
          <w:bCs/>
        </w:rPr>
        <w:t>Contract Initiation:</w:t>
      </w:r>
      <w:r w:rsidRPr="00BC18F1">
        <w:rPr>
          <w:rStyle w:val="eop"/>
        </w:rPr>
        <w:t xml:space="preserve"> </w:t>
      </w:r>
      <w:r w:rsidR="0037000A" w:rsidRPr="00BC18F1">
        <w:rPr>
          <w:rStyle w:val="eop"/>
        </w:rPr>
        <w:t>The procurement process will be initiated by the project manager by sending a Workday request for procurement to the procurement officer.</w:t>
      </w:r>
    </w:p>
    <w:p w14:paraId="3123B5CA" w14:textId="116B9162" w:rsidR="0037000A" w:rsidRPr="00BC18F1" w:rsidRDefault="00FF61F5" w:rsidP="00E957B0">
      <w:pPr>
        <w:pStyle w:val="paragraph"/>
        <w:numPr>
          <w:ilvl w:val="0"/>
          <w:numId w:val="8"/>
        </w:numPr>
        <w:spacing w:before="0" w:beforeAutospacing="0" w:after="0" w:afterAutospacing="0" w:line="480" w:lineRule="auto"/>
        <w:jc w:val="both"/>
        <w:textAlignment w:val="baseline"/>
        <w:rPr>
          <w:rStyle w:val="eop"/>
        </w:rPr>
      </w:pPr>
      <w:r w:rsidRPr="00BC18F1">
        <w:rPr>
          <w:rStyle w:val="eop"/>
          <w:b/>
          <w:bCs/>
        </w:rPr>
        <w:t xml:space="preserve">Contract </w:t>
      </w:r>
      <w:r w:rsidR="00E957B0" w:rsidRPr="00BC18F1">
        <w:rPr>
          <w:rStyle w:val="eop"/>
          <w:b/>
          <w:bCs/>
        </w:rPr>
        <w:t>P</w:t>
      </w:r>
      <w:r w:rsidRPr="00BC18F1">
        <w:rPr>
          <w:rStyle w:val="eop"/>
          <w:b/>
          <w:bCs/>
        </w:rPr>
        <w:t>lanning:</w:t>
      </w:r>
      <w:r w:rsidRPr="00BC18F1">
        <w:rPr>
          <w:rStyle w:val="eop"/>
        </w:rPr>
        <w:t xml:space="preserve"> </w:t>
      </w:r>
      <w:r w:rsidR="00E957B0" w:rsidRPr="00BC18F1">
        <w:rPr>
          <w:rStyle w:val="eop"/>
        </w:rPr>
        <w:t>A procurement plan that specifies the kind of contract to be used, the evaluation standards, and the deadlines for procurement activities will be created by the procurement officer.</w:t>
      </w:r>
    </w:p>
    <w:p w14:paraId="704C07F5" w14:textId="26271CAE" w:rsidR="004A125F" w:rsidRPr="00BC18F1" w:rsidRDefault="00E957B0" w:rsidP="004A125F">
      <w:pPr>
        <w:pStyle w:val="paragraph"/>
        <w:numPr>
          <w:ilvl w:val="0"/>
          <w:numId w:val="8"/>
        </w:numPr>
        <w:spacing w:after="0" w:line="480" w:lineRule="auto"/>
        <w:jc w:val="both"/>
        <w:textAlignment w:val="baseline"/>
        <w:rPr>
          <w:rStyle w:val="eop"/>
        </w:rPr>
      </w:pPr>
      <w:r w:rsidRPr="00BC18F1">
        <w:rPr>
          <w:rStyle w:val="eop"/>
          <w:b/>
          <w:bCs/>
        </w:rPr>
        <w:t>Contract Development</w:t>
      </w:r>
      <w:r w:rsidRPr="00BC18F1">
        <w:rPr>
          <w:rStyle w:val="eop"/>
        </w:rPr>
        <w:t xml:space="preserve">: </w:t>
      </w:r>
      <w:r w:rsidR="004A125F" w:rsidRPr="00BC18F1">
        <w:rPr>
          <w:rStyle w:val="eop"/>
        </w:rPr>
        <w:t xml:space="preserve">The procurement officer will create the contract documents, such as the Terms and conditions, a pricing schedule, and a Statement of Work (SOW) after the procurement plan has been approved. </w:t>
      </w:r>
    </w:p>
    <w:p w14:paraId="7421632A" w14:textId="61BCE0A1" w:rsidR="004A125F" w:rsidRPr="00BC18F1" w:rsidRDefault="00861AAB" w:rsidP="004A125F">
      <w:pPr>
        <w:pStyle w:val="paragraph"/>
        <w:numPr>
          <w:ilvl w:val="0"/>
          <w:numId w:val="8"/>
        </w:numPr>
        <w:spacing w:after="0" w:line="480" w:lineRule="auto"/>
        <w:jc w:val="both"/>
        <w:textAlignment w:val="baseline"/>
        <w:rPr>
          <w:rStyle w:val="eop"/>
        </w:rPr>
      </w:pPr>
      <w:r w:rsidRPr="00BC18F1">
        <w:rPr>
          <w:rStyle w:val="eop"/>
          <w:b/>
          <w:bCs/>
        </w:rPr>
        <w:t>Contract Review:</w:t>
      </w:r>
      <w:r w:rsidRPr="00BC18F1">
        <w:rPr>
          <w:rStyle w:val="eop"/>
        </w:rPr>
        <w:t xml:space="preserve"> </w:t>
      </w:r>
      <w:r w:rsidR="003A488C" w:rsidRPr="00BC18F1">
        <w:rPr>
          <w:rStyle w:val="eop"/>
        </w:rPr>
        <w:t>The legal department will examine the contract documents to make sure they adhere to all relevant laws and rules.</w:t>
      </w:r>
    </w:p>
    <w:p w14:paraId="43FC926E" w14:textId="4054966C" w:rsidR="003A488C" w:rsidRPr="00BC18F1" w:rsidRDefault="003A488C" w:rsidP="004A125F">
      <w:pPr>
        <w:pStyle w:val="paragraph"/>
        <w:numPr>
          <w:ilvl w:val="0"/>
          <w:numId w:val="8"/>
        </w:numPr>
        <w:spacing w:after="0" w:line="480" w:lineRule="auto"/>
        <w:jc w:val="both"/>
        <w:textAlignment w:val="baseline"/>
        <w:rPr>
          <w:rStyle w:val="eop"/>
        </w:rPr>
      </w:pPr>
      <w:r w:rsidRPr="00BC18F1">
        <w:rPr>
          <w:rStyle w:val="eop"/>
          <w:b/>
          <w:bCs/>
        </w:rPr>
        <w:t>Contract Approval:</w:t>
      </w:r>
      <w:r w:rsidR="00003806" w:rsidRPr="00BC18F1">
        <w:rPr>
          <w:rStyle w:val="eop"/>
        </w:rPr>
        <w:t xml:space="preserve"> The Contract Review Committee will be asked to approve the contract documents. The Committee will then assess the contract documentation and provide the Project Manager with a recommendation.</w:t>
      </w:r>
    </w:p>
    <w:p w14:paraId="25589BB6" w14:textId="5821A8DF" w:rsidR="00003806" w:rsidRPr="00BC18F1" w:rsidRDefault="003A488C" w:rsidP="007319C4">
      <w:pPr>
        <w:pStyle w:val="paragraph"/>
        <w:numPr>
          <w:ilvl w:val="0"/>
          <w:numId w:val="8"/>
        </w:numPr>
        <w:spacing w:after="0" w:line="480" w:lineRule="auto"/>
        <w:jc w:val="both"/>
        <w:textAlignment w:val="baseline"/>
        <w:rPr>
          <w:rStyle w:val="eop"/>
        </w:rPr>
      </w:pPr>
      <w:r w:rsidRPr="00BC18F1">
        <w:rPr>
          <w:rStyle w:val="eop"/>
          <w:b/>
          <w:bCs/>
        </w:rPr>
        <w:t>Contract Execution:</w:t>
      </w:r>
      <w:r w:rsidR="00003806" w:rsidRPr="00BC18F1">
        <w:rPr>
          <w:rStyle w:val="eop"/>
        </w:rPr>
        <w:t xml:space="preserve"> </w:t>
      </w:r>
      <w:r w:rsidR="008751A1" w:rsidRPr="00BC18F1">
        <w:rPr>
          <w:rStyle w:val="eop"/>
        </w:rPr>
        <w:t>The Procurement Officer will execute the contract and issue a purchase order during the Workday after it has been approved.</w:t>
      </w:r>
    </w:p>
    <w:p w14:paraId="34DF7ABD" w14:textId="5326B856" w:rsidR="00633E38" w:rsidRPr="00BC18F1" w:rsidRDefault="003A488C" w:rsidP="00633E38">
      <w:pPr>
        <w:pStyle w:val="paragraph"/>
        <w:numPr>
          <w:ilvl w:val="0"/>
          <w:numId w:val="8"/>
        </w:numPr>
        <w:spacing w:after="0" w:line="480" w:lineRule="auto"/>
        <w:jc w:val="both"/>
        <w:textAlignment w:val="baseline"/>
        <w:rPr>
          <w:rStyle w:val="eop"/>
        </w:rPr>
      </w:pPr>
      <w:r w:rsidRPr="00BC18F1">
        <w:rPr>
          <w:rStyle w:val="eop"/>
          <w:b/>
          <w:bCs/>
        </w:rPr>
        <w:t>Contract Monitoring:</w:t>
      </w:r>
      <w:r w:rsidRPr="00BC18F1">
        <w:rPr>
          <w:rStyle w:val="eop"/>
        </w:rPr>
        <w:t xml:space="preserve"> </w:t>
      </w:r>
      <w:r w:rsidR="00633E38" w:rsidRPr="00BC18F1">
        <w:rPr>
          <w:rStyle w:val="eop"/>
        </w:rPr>
        <w:t xml:space="preserve">To make sure the vendor is observing the terms of the contract, the project manager will monitor their performance. Additionally, the procurement officer will keep an eye on the agreement to make sure that all deliverables are fulfilled, and payments are made in accordance with the contract's terms. </w:t>
      </w:r>
    </w:p>
    <w:p w14:paraId="64098BEA" w14:textId="67C93CBD" w:rsidR="003A488C" w:rsidRPr="00BC18F1" w:rsidRDefault="00523D53" w:rsidP="00836F17">
      <w:pPr>
        <w:pStyle w:val="paragraph"/>
        <w:spacing w:after="0" w:line="480" w:lineRule="auto"/>
        <w:ind w:firstLine="720"/>
        <w:jc w:val="both"/>
        <w:textAlignment w:val="baseline"/>
        <w:rPr>
          <w:rStyle w:val="eop"/>
        </w:rPr>
      </w:pPr>
      <w:r w:rsidRPr="00BC18F1">
        <w:rPr>
          <w:rStyle w:val="eop"/>
        </w:rPr>
        <w:lastRenderedPageBreak/>
        <w:t>Overall,</w:t>
      </w:r>
      <w:r w:rsidR="007E5EB9" w:rsidRPr="00BC18F1">
        <w:rPr>
          <w:rStyle w:val="eop"/>
        </w:rPr>
        <w:t xml:space="preserve"> </w:t>
      </w:r>
      <w:r w:rsidR="00836F17" w:rsidRPr="00BC18F1">
        <w:rPr>
          <w:rStyle w:val="eop"/>
        </w:rPr>
        <w:t xml:space="preserve">by </w:t>
      </w:r>
      <w:r w:rsidR="007E5EB9" w:rsidRPr="00BC18F1">
        <w:rPr>
          <w:rStyle w:val="eop"/>
        </w:rPr>
        <w:t>establishing a clear and structured contract approval process, organizations can enhance transparency, accountability, and efficiency in their procurement activities, minimizing potential legal and financial risks while fostering effective supplier relationships.</w:t>
      </w:r>
    </w:p>
    <w:p w14:paraId="513F1F5A" w14:textId="5DB0CF48" w:rsidR="00E927F1" w:rsidRPr="00BC18F1" w:rsidRDefault="00BC18F1" w:rsidP="00836F17">
      <w:pPr>
        <w:pStyle w:val="paragraph"/>
        <w:spacing w:after="0" w:line="480" w:lineRule="auto"/>
        <w:textAlignment w:val="baseline"/>
        <w:rPr>
          <w:rStyle w:val="eop"/>
          <w:sz w:val="32"/>
          <w:szCs w:val="32"/>
        </w:rPr>
      </w:pPr>
      <w:r w:rsidRPr="00BC18F1">
        <w:rPr>
          <w:rStyle w:val="normaltextrun"/>
          <w:b/>
          <w:bCs/>
          <w:sz w:val="32"/>
          <w:szCs w:val="32"/>
          <w:lang w:val="en-PH"/>
        </w:rPr>
        <w:t xml:space="preserve">6.10.7. </w:t>
      </w:r>
      <w:r w:rsidR="00BE6D70" w:rsidRPr="00BC18F1">
        <w:rPr>
          <w:rStyle w:val="normaltextrun"/>
          <w:b/>
          <w:bCs/>
          <w:sz w:val="32"/>
          <w:szCs w:val="32"/>
          <w:lang w:val="en-PH"/>
        </w:rPr>
        <w:t>Decision Criteria</w:t>
      </w:r>
      <w:r w:rsidR="00BE6D70" w:rsidRPr="00BC18F1">
        <w:rPr>
          <w:rStyle w:val="eop"/>
          <w:sz w:val="32"/>
          <w:szCs w:val="32"/>
        </w:rPr>
        <w:t> </w:t>
      </w:r>
    </w:p>
    <w:p w14:paraId="473A0C92" w14:textId="79F48C4F" w:rsidR="008B030F" w:rsidRPr="00BC18F1" w:rsidRDefault="00840B3B" w:rsidP="008B030F">
      <w:pPr>
        <w:pStyle w:val="paragraph"/>
        <w:spacing w:after="0" w:line="480" w:lineRule="auto"/>
        <w:ind w:firstLine="720"/>
        <w:jc w:val="both"/>
        <w:textAlignment w:val="baseline"/>
      </w:pPr>
      <w:r w:rsidRPr="00BC18F1">
        <w:t>Decision criteria are a set of predefined factors and considerations used to evaluate and make informed decisions in the procurement process. The following are the decision criteria of Villamin Wood and Iron Work</w:t>
      </w:r>
      <w:r w:rsidR="002B7AD1" w:rsidRPr="00BC18F1">
        <w:t>s</w:t>
      </w:r>
      <w:r w:rsidRPr="00BC18F1">
        <w:t xml:space="preserve"> System project</w:t>
      </w:r>
      <w:r w:rsidR="008B030F" w:rsidRPr="00BC18F1">
        <w:t xml:space="preserve"> that will be used by the contract review board: </w:t>
      </w:r>
    </w:p>
    <w:p w14:paraId="12CE4857" w14:textId="47269EE4" w:rsidR="008B030F" w:rsidRPr="00BC18F1" w:rsidRDefault="000C664F" w:rsidP="008B030F">
      <w:pPr>
        <w:pStyle w:val="paragraph"/>
        <w:numPr>
          <w:ilvl w:val="0"/>
          <w:numId w:val="10"/>
        </w:numPr>
        <w:spacing w:after="0" w:line="480" w:lineRule="auto"/>
        <w:ind w:left="1080"/>
        <w:jc w:val="both"/>
        <w:textAlignment w:val="baseline"/>
      </w:pPr>
      <w:r w:rsidRPr="00BC18F1">
        <w:rPr>
          <w:b/>
          <w:bCs/>
        </w:rPr>
        <w:t xml:space="preserve">Schedule: </w:t>
      </w:r>
      <w:r w:rsidR="00D40660" w:rsidRPr="00BC18F1">
        <w:t>The vendor must show they can complete the project on time and meet all deliverables, including important deadlines and milestones.</w:t>
      </w:r>
    </w:p>
    <w:p w14:paraId="3677C30E" w14:textId="63CC1B6A" w:rsidR="00D40660" w:rsidRPr="00BC18F1" w:rsidRDefault="00D40660" w:rsidP="008B030F">
      <w:pPr>
        <w:pStyle w:val="paragraph"/>
        <w:numPr>
          <w:ilvl w:val="0"/>
          <w:numId w:val="10"/>
        </w:numPr>
        <w:spacing w:after="0" w:line="480" w:lineRule="auto"/>
        <w:ind w:left="1080"/>
        <w:jc w:val="both"/>
        <w:textAlignment w:val="baseline"/>
      </w:pPr>
      <w:r w:rsidRPr="00BC18F1">
        <w:rPr>
          <w:b/>
          <w:bCs/>
        </w:rPr>
        <w:t>Business Needs:</w:t>
      </w:r>
      <w:r w:rsidRPr="00BC18F1">
        <w:t xml:space="preserve"> </w:t>
      </w:r>
      <w:r w:rsidR="00030535" w:rsidRPr="00BC18F1">
        <w:t xml:space="preserve">The project must be aligned with the company’s business needs, such as </w:t>
      </w:r>
      <w:r w:rsidR="00462670" w:rsidRPr="00BC18F1">
        <w:t>increasing operational effectiveness, enhancing customer experience, or an increase in revenue.</w:t>
      </w:r>
    </w:p>
    <w:p w14:paraId="26366AD4" w14:textId="40B95BF0" w:rsidR="00462670" w:rsidRPr="00BC18F1" w:rsidRDefault="007D1F6A" w:rsidP="008B030F">
      <w:pPr>
        <w:pStyle w:val="paragraph"/>
        <w:numPr>
          <w:ilvl w:val="0"/>
          <w:numId w:val="10"/>
        </w:numPr>
        <w:spacing w:after="0" w:line="480" w:lineRule="auto"/>
        <w:ind w:left="1080"/>
        <w:jc w:val="both"/>
        <w:textAlignment w:val="baseline"/>
      </w:pPr>
      <w:r w:rsidRPr="00BC18F1">
        <w:rPr>
          <w:b/>
          <w:bCs/>
        </w:rPr>
        <w:t xml:space="preserve">Pricing: </w:t>
      </w:r>
      <w:r w:rsidR="00267100" w:rsidRPr="00BC18F1">
        <w:t>During the decision-making process, the cost of the vendor's suggested solution will be considered. The vendor's pricing should be competitive and reasonable in light of the market analysis and additional proposals received.</w:t>
      </w:r>
    </w:p>
    <w:p w14:paraId="340E10EF" w14:textId="78CD7CA9" w:rsidR="00CF77E6" w:rsidRPr="00BC18F1" w:rsidRDefault="00A31FD1" w:rsidP="008B030F">
      <w:pPr>
        <w:pStyle w:val="paragraph"/>
        <w:numPr>
          <w:ilvl w:val="0"/>
          <w:numId w:val="10"/>
        </w:numPr>
        <w:spacing w:after="0" w:line="480" w:lineRule="auto"/>
        <w:ind w:left="1080"/>
        <w:jc w:val="both"/>
        <w:textAlignment w:val="baseline"/>
      </w:pPr>
      <w:r w:rsidRPr="00BC18F1">
        <w:rPr>
          <w:b/>
          <w:bCs/>
        </w:rPr>
        <w:t xml:space="preserve">Risk Management: </w:t>
      </w:r>
      <w:r w:rsidR="00F53E5F" w:rsidRPr="00BC18F1">
        <w:t>The vendor must show that they have a solid grasp of potential risks and mitigation techniques. This includes identifying potential risks associated with project and procurement.</w:t>
      </w:r>
    </w:p>
    <w:p w14:paraId="38DCF292" w14:textId="39955952" w:rsidR="00F53E5F" w:rsidRPr="00BC18F1" w:rsidRDefault="008A037E" w:rsidP="008B030F">
      <w:pPr>
        <w:pStyle w:val="paragraph"/>
        <w:numPr>
          <w:ilvl w:val="0"/>
          <w:numId w:val="10"/>
        </w:numPr>
        <w:spacing w:after="0" w:line="480" w:lineRule="auto"/>
        <w:ind w:left="1080"/>
        <w:jc w:val="both"/>
        <w:textAlignment w:val="baseline"/>
      </w:pPr>
      <w:r w:rsidRPr="00BC18F1">
        <w:rPr>
          <w:b/>
          <w:bCs/>
        </w:rPr>
        <w:t xml:space="preserve">Technical Requirements: </w:t>
      </w:r>
      <w:r w:rsidR="006D1263" w:rsidRPr="00BC18F1">
        <w:t>The system must adhere to the organization's technical specifications, which may include compatibility with current systems, security protocols, and industry-specific standards.</w:t>
      </w:r>
    </w:p>
    <w:p w14:paraId="39C3FCE9" w14:textId="77777777" w:rsidR="00371B59" w:rsidRPr="00BC18F1" w:rsidRDefault="0073289E" w:rsidP="00371B59">
      <w:pPr>
        <w:pStyle w:val="paragraph"/>
        <w:numPr>
          <w:ilvl w:val="0"/>
          <w:numId w:val="10"/>
        </w:numPr>
        <w:spacing w:after="0" w:line="480" w:lineRule="auto"/>
        <w:ind w:left="1080"/>
        <w:jc w:val="both"/>
        <w:textAlignment w:val="baseline"/>
      </w:pPr>
      <w:r w:rsidRPr="00BC18F1">
        <w:rPr>
          <w:b/>
          <w:bCs/>
        </w:rPr>
        <w:lastRenderedPageBreak/>
        <w:t xml:space="preserve">Compliance: </w:t>
      </w:r>
      <w:r w:rsidR="009517A1" w:rsidRPr="00BC18F1">
        <w:t>The vendor must comply with all applicable laws, rules, and agreements, including those relating to intellectual property rights, data privacy, and security.</w:t>
      </w:r>
    </w:p>
    <w:p w14:paraId="72A715CF" w14:textId="7FF3745C" w:rsidR="009517A1" w:rsidRPr="00BC18F1" w:rsidRDefault="00371B59" w:rsidP="00371B59">
      <w:pPr>
        <w:pStyle w:val="paragraph"/>
        <w:spacing w:after="0" w:line="480" w:lineRule="auto"/>
        <w:ind w:firstLine="720"/>
        <w:jc w:val="both"/>
        <w:textAlignment w:val="baseline"/>
      </w:pPr>
      <w:r w:rsidRPr="00BC18F1">
        <w:t>The use of clear and well-defined decision criteria promotes consistency, transparency, and accountability in the procurement decision-making process, enabling organizations to make informed choices that yield favorable outcomes.</w:t>
      </w:r>
    </w:p>
    <w:p w14:paraId="6A3D7284" w14:textId="34F186EC" w:rsidR="00DB2ED0" w:rsidRPr="00BC18F1" w:rsidRDefault="00BC18F1" w:rsidP="000752F6">
      <w:pPr>
        <w:pStyle w:val="paragraph"/>
        <w:spacing w:before="0" w:beforeAutospacing="0" w:after="0" w:afterAutospacing="0" w:line="480" w:lineRule="auto"/>
        <w:textAlignment w:val="baseline"/>
        <w:rPr>
          <w:rStyle w:val="eop"/>
          <w:sz w:val="32"/>
          <w:szCs w:val="32"/>
        </w:rPr>
      </w:pPr>
      <w:r w:rsidRPr="00BC18F1">
        <w:rPr>
          <w:rStyle w:val="normaltextrun"/>
          <w:b/>
          <w:bCs/>
          <w:sz w:val="32"/>
          <w:szCs w:val="32"/>
          <w:lang w:val="en-PH"/>
        </w:rPr>
        <w:t xml:space="preserve">6.10.8. </w:t>
      </w:r>
      <w:r w:rsidR="00BE6D70" w:rsidRPr="00BC18F1">
        <w:rPr>
          <w:rStyle w:val="normaltextrun"/>
          <w:b/>
          <w:bCs/>
          <w:sz w:val="32"/>
          <w:szCs w:val="32"/>
          <w:lang w:val="en-PH"/>
        </w:rPr>
        <w:t>Performance Metrics for Procurement Activities</w:t>
      </w:r>
      <w:r w:rsidR="00BE6D70" w:rsidRPr="00BC18F1">
        <w:rPr>
          <w:rStyle w:val="eop"/>
          <w:sz w:val="32"/>
          <w:szCs w:val="32"/>
        </w:rPr>
        <w:t> </w:t>
      </w:r>
    </w:p>
    <w:p w14:paraId="547DB3F5" w14:textId="49F9D3EC" w:rsidR="001B6118" w:rsidRPr="00BC18F1" w:rsidRDefault="000752F6" w:rsidP="007D12F5">
      <w:pPr>
        <w:pStyle w:val="paragraph"/>
        <w:spacing w:before="0" w:beforeAutospacing="0" w:after="0" w:afterAutospacing="0" w:line="480" w:lineRule="auto"/>
        <w:ind w:firstLine="720"/>
        <w:jc w:val="both"/>
        <w:textAlignment w:val="baseline"/>
        <w:rPr>
          <w:rStyle w:val="eop"/>
        </w:rPr>
      </w:pPr>
      <w:r w:rsidRPr="00BC18F1">
        <w:rPr>
          <w:rStyle w:val="eop"/>
        </w:rPr>
        <w:t xml:space="preserve">The following performance metrics will be used by Villamin Wood and Iron Works System </w:t>
      </w:r>
      <w:r w:rsidR="001B6118" w:rsidRPr="00BC18F1">
        <w:rPr>
          <w:rStyle w:val="eop"/>
        </w:rPr>
        <w:t xml:space="preserve">project for procurement activities: </w:t>
      </w:r>
    </w:p>
    <w:p w14:paraId="40B965E2" w14:textId="35A8BAE1" w:rsidR="007D12F5" w:rsidRPr="00BC18F1" w:rsidRDefault="007D12F5" w:rsidP="007D12F5">
      <w:pPr>
        <w:pStyle w:val="paragraph"/>
        <w:numPr>
          <w:ilvl w:val="0"/>
          <w:numId w:val="12"/>
        </w:numPr>
        <w:spacing w:before="0" w:beforeAutospacing="0" w:after="0" w:afterAutospacing="0" w:line="480" w:lineRule="auto"/>
        <w:jc w:val="both"/>
        <w:textAlignment w:val="baseline"/>
        <w:rPr>
          <w:rStyle w:val="eop"/>
        </w:rPr>
      </w:pPr>
      <w:r w:rsidRPr="00BC18F1">
        <w:rPr>
          <w:rStyle w:val="eop"/>
        </w:rPr>
        <w:t>Vendor Performance Rating</w:t>
      </w:r>
    </w:p>
    <w:p w14:paraId="5B22B613" w14:textId="50CC7487" w:rsidR="00F42430" w:rsidRPr="00BC18F1" w:rsidRDefault="00F42430" w:rsidP="00F42430">
      <w:pPr>
        <w:pStyle w:val="paragraph"/>
        <w:spacing w:before="0" w:beforeAutospacing="0" w:after="0" w:afterAutospacing="0" w:line="480" w:lineRule="auto"/>
        <w:ind w:left="1080"/>
        <w:jc w:val="both"/>
        <w:textAlignment w:val="baseline"/>
        <w:rPr>
          <w:rStyle w:val="eop"/>
        </w:rPr>
      </w:pPr>
      <w:r w:rsidRPr="00BC18F1">
        <w:rPr>
          <w:rStyle w:val="eop"/>
        </w:rPr>
        <w:t>The rating is calculated by giving points to various factors, including the caliber of the good or service, responsiveness, and communication. A rating scale of 1 to 5, with 5 being the best, can be created by averaging the total score.</w:t>
      </w:r>
    </w:p>
    <w:p w14:paraId="4DD1A236" w14:textId="77777777" w:rsidR="00F42430" w:rsidRPr="00BC18F1" w:rsidRDefault="00F42430" w:rsidP="00F42430">
      <w:pPr>
        <w:pStyle w:val="paragraph"/>
        <w:spacing w:before="0" w:beforeAutospacing="0" w:after="0" w:afterAutospacing="0" w:line="480" w:lineRule="auto"/>
        <w:ind w:left="1080"/>
        <w:jc w:val="both"/>
        <w:textAlignment w:val="baseline"/>
        <w:rPr>
          <w:rStyle w:val="eop"/>
        </w:rPr>
      </w:pPr>
    </w:p>
    <w:p w14:paraId="09AFFEDE" w14:textId="658EFB0A" w:rsidR="00966E37" w:rsidRPr="00BC18F1" w:rsidRDefault="00966E37" w:rsidP="007D12F5">
      <w:pPr>
        <w:pStyle w:val="paragraph"/>
        <w:numPr>
          <w:ilvl w:val="0"/>
          <w:numId w:val="12"/>
        </w:numPr>
        <w:spacing w:before="0" w:beforeAutospacing="0" w:after="0" w:afterAutospacing="0" w:line="480" w:lineRule="auto"/>
        <w:jc w:val="both"/>
        <w:textAlignment w:val="baseline"/>
        <w:rPr>
          <w:rStyle w:val="eop"/>
        </w:rPr>
      </w:pPr>
      <w:r w:rsidRPr="00BC18F1">
        <w:rPr>
          <w:rStyle w:val="eop"/>
        </w:rPr>
        <w:t>Customer Satisfaction</w:t>
      </w:r>
    </w:p>
    <w:p w14:paraId="580E3013" w14:textId="07621E29" w:rsidR="000F3958" w:rsidRPr="00BC18F1" w:rsidRDefault="001E02FF" w:rsidP="000F3958">
      <w:pPr>
        <w:pStyle w:val="paragraph"/>
        <w:spacing w:before="0" w:beforeAutospacing="0" w:after="0" w:afterAutospacing="0" w:line="480" w:lineRule="auto"/>
        <w:ind w:left="1080"/>
        <w:jc w:val="both"/>
        <w:textAlignment w:val="baseline"/>
        <w:rPr>
          <w:rStyle w:val="eop"/>
        </w:rPr>
      </w:pPr>
      <w:r w:rsidRPr="00BC18F1">
        <w:rPr>
          <w:rStyle w:val="eop"/>
        </w:rPr>
        <w:t>Customer satisfaction with the purchasing process, including receptivity, communication, and product and service delivery.</w:t>
      </w:r>
    </w:p>
    <w:p w14:paraId="34F82552" w14:textId="1E1B46A5" w:rsidR="00966E37" w:rsidRPr="00BC18F1" w:rsidRDefault="00966E37" w:rsidP="007D12F5">
      <w:pPr>
        <w:pStyle w:val="paragraph"/>
        <w:numPr>
          <w:ilvl w:val="0"/>
          <w:numId w:val="12"/>
        </w:numPr>
        <w:spacing w:before="0" w:beforeAutospacing="0" w:after="0" w:afterAutospacing="0" w:line="480" w:lineRule="auto"/>
        <w:jc w:val="both"/>
        <w:textAlignment w:val="baseline"/>
        <w:rPr>
          <w:rStyle w:val="eop"/>
        </w:rPr>
      </w:pPr>
      <w:r w:rsidRPr="00BC18F1">
        <w:rPr>
          <w:rStyle w:val="eop"/>
        </w:rPr>
        <w:t>Procurement Cycle Time</w:t>
      </w:r>
    </w:p>
    <w:p w14:paraId="5F9F44B5" w14:textId="6B09E2B4" w:rsidR="000F3958" w:rsidRPr="00BC18F1" w:rsidRDefault="000F3958" w:rsidP="000F3958">
      <w:pPr>
        <w:pStyle w:val="paragraph"/>
        <w:spacing w:before="0" w:beforeAutospacing="0" w:after="0" w:afterAutospacing="0" w:line="480" w:lineRule="auto"/>
        <w:ind w:left="1080"/>
        <w:jc w:val="both"/>
        <w:textAlignment w:val="baseline"/>
        <w:rPr>
          <w:rStyle w:val="eop"/>
        </w:rPr>
      </w:pPr>
      <w:r w:rsidRPr="00BC18F1">
        <w:rPr>
          <w:rStyle w:val="eop"/>
        </w:rPr>
        <w:t>The length of time needed to complete the procurement process from need identification to the issuance of a purchase order or contract.</w:t>
      </w:r>
    </w:p>
    <w:p w14:paraId="1EAC5C0A" w14:textId="6C6C6A2A" w:rsidR="00966E37" w:rsidRPr="00BC18F1" w:rsidRDefault="00966E37" w:rsidP="007D12F5">
      <w:pPr>
        <w:pStyle w:val="paragraph"/>
        <w:numPr>
          <w:ilvl w:val="0"/>
          <w:numId w:val="12"/>
        </w:numPr>
        <w:spacing w:before="0" w:beforeAutospacing="0" w:after="0" w:afterAutospacing="0" w:line="480" w:lineRule="auto"/>
        <w:jc w:val="both"/>
        <w:textAlignment w:val="baseline"/>
        <w:rPr>
          <w:rStyle w:val="eop"/>
        </w:rPr>
      </w:pPr>
      <w:r w:rsidRPr="00BC18F1">
        <w:rPr>
          <w:rStyle w:val="eop"/>
        </w:rPr>
        <w:t>Cost Variance</w:t>
      </w:r>
    </w:p>
    <w:p w14:paraId="005F962E" w14:textId="6B8AE05C" w:rsidR="00EE2EFB" w:rsidRPr="00BC18F1" w:rsidRDefault="000F3958" w:rsidP="001E02FF">
      <w:pPr>
        <w:pStyle w:val="paragraph"/>
        <w:spacing w:before="0" w:beforeAutospacing="0" w:after="0" w:afterAutospacing="0" w:line="480" w:lineRule="auto"/>
        <w:ind w:left="1080"/>
        <w:jc w:val="both"/>
        <w:textAlignment w:val="baseline"/>
        <w:rPr>
          <w:rStyle w:val="eop"/>
        </w:rPr>
      </w:pPr>
      <w:r w:rsidRPr="00BC18F1">
        <w:rPr>
          <w:rStyle w:val="eop"/>
        </w:rPr>
        <w:t>This metric contrasts actual and anticipated costs associated with procurement. To calculate, divide the result by the planned costs after deducting the actual costs.</w:t>
      </w:r>
    </w:p>
    <w:p w14:paraId="0D95F136" w14:textId="4BFD99BB" w:rsidR="00966E37" w:rsidRPr="00BC18F1" w:rsidRDefault="00966E37" w:rsidP="007D12F5">
      <w:pPr>
        <w:pStyle w:val="paragraph"/>
        <w:numPr>
          <w:ilvl w:val="0"/>
          <w:numId w:val="12"/>
        </w:numPr>
        <w:spacing w:before="0" w:beforeAutospacing="0" w:after="0" w:afterAutospacing="0" w:line="480" w:lineRule="auto"/>
        <w:jc w:val="both"/>
        <w:textAlignment w:val="baseline"/>
        <w:rPr>
          <w:rStyle w:val="eop"/>
        </w:rPr>
      </w:pPr>
      <w:r w:rsidRPr="00BC18F1">
        <w:rPr>
          <w:rStyle w:val="eop"/>
        </w:rPr>
        <w:lastRenderedPageBreak/>
        <w:t>Contract Management</w:t>
      </w:r>
    </w:p>
    <w:p w14:paraId="0A88C974" w14:textId="4FF1FF55" w:rsidR="006A4962" w:rsidRPr="00BC18F1" w:rsidRDefault="00DC1C54" w:rsidP="00710433">
      <w:pPr>
        <w:pStyle w:val="paragraph"/>
        <w:spacing w:before="0" w:beforeAutospacing="0" w:after="0" w:afterAutospacing="0" w:line="480" w:lineRule="auto"/>
        <w:ind w:left="1080"/>
        <w:jc w:val="both"/>
        <w:textAlignment w:val="baseline"/>
      </w:pPr>
      <w:r w:rsidRPr="00BC18F1">
        <w:t>The success of contract management procedures like contract extensions, modifications, and supplier performance evaluation.</w:t>
      </w:r>
    </w:p>
    <w:p w14:paraId="0B928497" w14:textId="0091255C" w:rsidR="00DC1C54" w:rsidRPr="00BC18F1" w:rsidRDefault="006A4962" w:rsidP="00710433">
      <w:pPr>
        <w:pStyle w:val="paragraph"/>
        <w:spacing w:before="0" w:beforeAutospacing="0" w:after="0" w:afterAutospacing="0" w:line="480" w:lineRule="auto"/>
        <w:ind w:firstLine="720"/>
        <w:jc w:val="both"/>
        <w:textAlignment w:val="baseline"/>
      </w:pPr>
      <w:r w:rsidRPr="00BC18F1">
        <w:t>By establishing and monitoring performance metrics, organizations can track their procurement performance, identify areas for improvement, and make data-driven decisions to optimize procurement activities. Performance metrics enable organizations to gauge the value and impact of their procurement efforts, drive continuous improvement, and ensure alignment with strategic objectives.</w:t>
      </w:r>
    </w:p>
    <w:sectPr w:rsidR="00DC1C54" w:rsidRPr="00BC18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E5ECC"/>
    <w:multiLevelType w:val="hybridMultilevel"/>
    <w:tmpl w:val="BB123BE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D4565B6"/>
    <w:multiLevelType w:val="hybridMultilevel"/>
    <w:tmpl w:val="97E223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9622D57"/>
    <w:multiLevelType w:val="hybridMultilevel"/>
    <w:tmpl w:val="195C6644"/>
    <w:lvl w:ilvl="0" w:tplc="B90A41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AA92942"/>
    <w:multiLevelType w:val="hybridMultilevel"/>
    <w:tmpl w:val="F62CBC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BEB5979"/>
    <w:multiLevelType w:val="hybridMultilevel"/>
    <w:tmpl w:val="7EC494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3A66F1D"/>
    <w:multiLevelType w:val="hybridMultilevel"/>
    <w:tmpl w:val="044876A0"/>
    <w:lvl w:ilvl="0" w:tplc="04090001">
      <w:start w:val="1"/>
      <w:numFmt w:val="bullet"/>
      <w:lvlText w:val=""/>
      <w:lvlJc w:val="left"/>
      <w:pPr>
        <w:ind w:left="1695" w:hanging="360"/>
      </w:pPr>
      <w:rPr>
        <w:rFonts w:ascii="Symbol" w:hAnsi="Symbol" w:hint="default"/>
      </w:rPr>
    </w:lvl>
    <w:lvl w:ilvl="1" w:tplc="04090003" w:tentative="1">
      <w:start w:val="1"/>
      <w:numFmt w:val="bullet"/>
      <w:lvlText w:val="o"/>
      <w:lvlJc w:val="left"/>
      <w:pPr>
        <w:ind w:left="2415" w:hanging="360"/>
      </w:pPr>
      <w:rPr>
        <w:rFonts w:ascii="Courier New" w:hAnsi="Courier New" w:cs="Courier New" w:hint="default"/>
      </w:rPr>
    </w:lvl>
    <w:lvl w:ilvl="2" w:tplc="04090005" w:tentative="1">
      <w:start w:val="1"/>
      <w:numFmt w:val="bullet"/>
      <w:lvlText w:val=""/>
      <w:lvlJc w:val="left"/>
      <w:pPr>
        <w:ind w:left="3135" w:hanging="360"/>
      </w:pPr>
      <w:rPr>
        <w:rFonts w:ascii="Wingdings" w:hAnsi="Wingdings" w:hint="default"/>
      </w:rPr>
    </w:lvl>
    <w:lvl w:ilvl="3" w:tplc="04090001" w:tentative="1">
      <w:start w:val="1"/>
      <w:numFmt w:val="bullet"/>
      <w:lvlText w:val=""/>
      <w:lvlJc w:val="left"/>
      <w:pPr>
        <w:ind w:left="3855" w:hanging="360"/>
      </w:pPr>
      <w:rPr>
        <w:rFonts w:ascii="Symbol" w:hAnsi="Symbol" w:hint="default"/>
      </w:rPr>
    </w:lvl>
    <w:lvl w:ilvl="4" w:tplc="04090003" w:tentative="1">
      <w:start w:val="1"/>
      <w:numFmt w:val="bullet"/>
      <w:lvlText w:val="o"/>
      <w:lvlJc w:val="left"/>
      <w:pPr>
        <w:ind w:left="4575" w:hanging="360"/>
      </w:pPr>
      <w:rPr>
        <w:rFonts w:ascii="Courier New" w:hAnsi="Courier New" w:cs="Courier New" w:hint="default"/>
      </w:rPr>
    </w:lvl>
    <w:lvl w:ilvl="5" w:tplc="04090005" w:tentative="1">
      <w:start w:val="1"/>
      <w:numFmt w:val="bullet"/>
      <w:lvlText w:val=""/>
      <w:lvlJc w:val="left"/>
      <w:pPr>
        <w:ind w:left="5295" w:hanging="360"/>
      </w:pPr>
      <w:rPr>
        <w:rFonts w:ascii="Wingdings" w:hAnsi="Wingdings" w:hint="default"/>
      </w:rPr>
    </w:lvl>
    <w:lvl w:ilvl="6" w:tplc="04090001" w:tentative="1">
      <w:start w:val="1"/>
      <w:numFmt w:val="bullet"/>
      <w:lvlText w:val=""/>
      <w:lvlJc w:val="left"/>
      <w:pPr>
        <w:ind w:left="6015" w:hanging="360"/>
      </w:pPr>
      <w:rPr>
        <w:rFonts w:ascii="Symbol" w:hAnsi="Symbol" w:hint="default"/>
      </w:rPr>
    </w:lvl>
    <w:lvl w:ilvl="7" w:tplc="04090003" w:tentative="1">
      <w:start w:val="1"/>
      <w:numFmt w:val="bullet"/>
      <w:lvlText w:val="o"/>
      <w:lvlJc w:val="left"/>
      <w:pPr>
        <w:ind w:left="6735" w:hanging="360"/>
      </w:pPr>
      <w:rPr>
        <w:rFonts w:ascii="Courier New" w:hAnsi="Courier New" w:cs="Courier New" w:hint="default"/>
      </w:rPr>
    </w:lvl>
    <w:lvl w:ilvl="8" w:tplc="04090005" w:tentative="1">
      <w:start w:val="1"/>
      <w:numFmt w:val="bullet"/>
      <w:lvlText w:val=""/>
      <w:lvlJc w:val="left"/>
      <w:pPr>
        <w:ind w:left="7455" w:hanging="360"/>
      </w:pPr>
      <w:rPr>
        <w:rFonts w:ascii="Wingdings" w:hAnsi="Wingdings" w:hint="default"/>
      </w:rPr>
    </w:lvl>
  </w:abstractNum>
  <w:abstractNum w:abstractNumId="6" w15:restartNumberingAfterBreak="0">
    <w:nsid w:val="5D4A2576"/>
    <w:multiLevelType w:val="hybridMultilevel"/>
    <w:tmpl w:val="6DC6CB10"/>
    <w:lvl w:ilvl="0" w:tplc="0640FD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2AE769E"/>
    <w:multiLevelType w:val="hybridMultilevel"/>
    <w:tmpl w:val="970406CC"/>
    <w:lvl w:ilvl="0" w:tplc="40B4C0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5BA4D72"/>
    <w:multiLevelType w:val="hybridMultilevel"/>
    <w:tmpl w:val="DF50B6E8"/>
    <w:lvl w:ilvl="0" w:tplc="1CE03348">
      <w:start w:val="1"/>
      <w:numFmt w:val="decimal"/>
      <w:lvlText w:val="%1."/>
      <w:lvlJc w:val="left"/>
      <w:pPr>
        <w:ind w:left="1080" w:hanging="360"/>
      </w:pPr>
      <w:rPr>
        <w:rFonts w:ascii="Arial" w:hAnsi="Arial" w:cs="Arial"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AE658BD"/>
    <w:multiLevelType w:val="hybridMultilevel"/>
    <w:tmpl w:val="81A89B42"/>
    <w:lvl w:ilvl="0" w:tplc="37D8DA7C">
      <w:start w:val="1"/>
      <w:numFmt w:val="decimal"/>
      <w:lvlText w:val="%1."/>
      <w:lvlJc w:val="left"/>
      <w:pPr>
        <w:ind w:left="975" w:hanging="360"/>
      </w:pPr>
      <w:rPr>
        <w:rFonts w:hint="default"/>
      </w:rPr>
    </w:lvl>
    <w:lvl w:ilvl="1" w:tplc="04090019" w:tentative="1">
      <w:start w:val="1"/>
      <w:numFmt w:val="lowerLetter"/>
      <w:lvlText w:val="%2."/>
      <w:lvlJc w:val="left"/>
      <w:pPr>
        <w:ind w:left="1695" w:hanging="360"/>
      </w:pPr>
    </w:lvl>
    <w:lvl w:ilvl="2" w:tplc="0409001B" w:tentative="1">
      <w:start w:val="1"/>
      <w:numFmt w:val="lowerRoman"/>
      <w:lvlText w:val="%3."/>
      <w:lvlJc w:val="right"/>
      <w:pPr>
        <w:ind w:left="2415" w:hanging="180"/>
      </w:pPr>
    </w:lvl>
    <w:lvl w:ilvl="3" w:tplc="0409000F" w:tentative="1">
      <w:start w:val="1"/>
      <w:numFmt w:val="decimal"/>
      <w:lvlText w:val="%4."/>
      <w:lvlJc w:val="left"/>
      <w:pPr>
        <w:ind w:left="3135" w:hanging="360"/>
      </w:pPr>
    </w:lvl>
    <w:lvl w:ilvl="4" w:tplc="04090019" w:tentative="1">
      <w:start w:val="1"/>
      <w:numFmt w:val="lowerLetter"/>
      <w:lvlText w:val="%5."/>
      <w:lvlJc w:val="left"/>
      <w:pPr>
        <w:ind w:left="3855" w:hanging="360"/>
      </w:pPr>
    </w:lvl>
    <w:lvl w:ilvl="5" w:tplc="0409001B" w:tentative="1">
      <w:start w:val="1"/>
      <w:numFmt w:val="lowerRoman"/>
      <w:lvlText w:val="%6."/>
      <w:lvlJc w:val="right"/>
      <w:pPr>
        <w:ind w:left="4575" w:hanging="180"/>
      </w:pPr>
    </w:lvl>
    <w:lvl w:ilvl="6" w:tplc="0409000F" w:tentative="1">
      <w:start w:val="1"/>
      <w:numFmt w:val="decimal"/>
      <w:lvlText w:val="%7."/>
      <w:lvlJc w:val="left"/>
      <w:pPr>
        <w:ind w:left="5295" w:hanging="360"/>
      </w:pPr>
    </w:lvl>
    <w:lvl w:ilvl="7" w:tplc="04090019" w:tentative="1">
      <w:start w:val="1"/>
      <w:numFmt w:val="lowerLetter"/>
      <w:lvlText w:val="%8."/>
      <w:lvlJc w:val="left"/>
      <w:pPr>
        <w:ind w:left="6015" w:hanging="360"/>
      </w:pPr>
    </w:lvl>
    <w:lvl w:ilvl="8" w:tplc="0409001B" w:tentative="1">
      <w:start w:val="1"/>
      <w:numFmt w:val="lowerRoman"/>
      <w:lvlText w:val="%9."/>
      <w:lvlJc w:val="right"/>
      <w:pPr>
        <w:ind w:left="6735" w:hanging="180"/>
      </w:pPr>
    </w:lvl>
  </w:abstractNum>
  <w:abstractNum w:abstractNumId="10" w15:restartNumberingAfterBreak="0">
    <w:nsid w:val="7A001B1D"/>
    <w:multiLevelType w:val="hybridMultilevel"/>
    <w:tmpl w:val="D780C8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A2B1F76"/>
    <w:multiLevelType w:val="hybridMultilevel"/>
    <w:tmpl w:val="2FC855CA"/>
    <w:lvl w:ilvl="0" w:tplc="04090001">
      <w:start w:val="1"/>
      <w:numFmt w:val="bullet"/>
      <w:lvlText w:val=""/>
      <w:lvlJc w:val="left"/>
      <w:pPr>
        <w:ind w:left="1695" w:hanging="360"/>
      </w:pPr>
      <w:rPr>
        <w:rFonts w:ascii="Symbol" w:hAnsi="Symbol" w:hint="default"/>
      </w:rPr>
    </w:lvl>
    <w:lvl w:ilvl="1" w:tplc="04090003" w:tentative="1">
      <w:start w:val="1"/>
      <w:numFmt w:val="bullet"/>
      <w:lvlText w:val="o"/>
      <w:lvlJc w:val="left"/>
      <w:pPr>
        <w:ind w:left="2415" w:hanging="360"/>
      </w:pPr>
      <w:rPr>
        <w:rFonts w:ascii="Courier New" w:hAnsi="Courier New" w:cs="Courier New" w:hint="default"/>
      </w:rPr>
    </w:lvl>
    <w:lvl w:ilvl="2" w:tplc="04090005" w:tentative="1">
      <w:start w:val="1"/>
      <w:numFmt w:val="bullet"/>
      <w:lvlText w:val=""/>
      <w:lvlJc w:val="left"/>
      <w:pPr>
        <w:ind w:left="3135" w:hanging="360"/>
      </w:pPr>
      <w:rPr>
        <w:rFonts w:ascii="Wingdings" w:hAnsi="Wingdings" w:hint="default"/>
      </w:rPr>
    </w:lvl>
    <w:lvl w:ilvl="3" w:tplc="04090001" w:tentative="1">
      <w:start w:val="1"/>
      <w:numFmt w:val="bullet"/>
      <w:lvlText w:val=""/>
      <w:lvlJc w:val="left"/>
      <w:pPr>
        <w:ind w:left="3855" w:hanging="360"/>
      </w:pPr>
      <w:rPr>
        <w:rFonts w:ascii="Symbol" w:hAnsi="Symbol" w:hint="default"/>
      </w:rPr>
    </w:lvl>
    <w:lvl w:ilvl="4" w:tplc="04090003" w:tentative="1">
      <w:start w:val="1"/>
      <w:numFmt w:val="bullet"/>
      <w:lvlText w:val="o"/>
      <w:lvlJc w:val="left"/>
      <w:pPr>
        <w:ind w:left="4575" w:hanging="360"/>
      </w:pPr>
      <w:rPr>
        <w:rFonts w:ascii="Courier New" w:hAnsi="Courier New" w:cs="Courier New" w:hint="default"/>
      </w:rPr>
    </w:lvl>
    <w:lvl w:ilvl="5" w:tplc="04090005" w:tentative="1">
      <w:start w:val="1"/>
      <w:numFmt w:val="bullet"/>
      <w:lvlText w:val=""/>
      <w:lvlJc w:val="left"/>
      <w:pPr>
        <w:ind w:left="5295" w:hanging="360"/>
      </w:pPr>
      <w:rPr>
        <w:rFonts w:ascii="Wingdings" w:hAnsi="Wingdings" w:hint="default"/>
      </w:rPr>
    </w:lvl>
    <w:lvl w:ilvl="6" w:tplc="04090001" w:tentative="1">
      <w:start w:val="1"/>
      <w:numFmt w:val="bullet"/>
      <w:lvlText w:val=""/>
      <w:lvlJc w:val="left"/>
      <w:pPr>
        <w:ind w:left="6015" w:hanging="360"/>
      </w:pPr>
      <w:rPr>
        <w:rFonts w:ascii="Symbol" w:hAnsi="Symbol" w:hint="default"/>
      </w:rPr>
    </w:lvl>
    <w:lvl w:ilvl="7" w:tplc="04090003" w:tentative="1">
      <w:start w:val="1"/>
      <w:numFmt w:val="bullet"/>
      <w:lvlText w:val="o"/>
      <w:lvlJc w:val="left"/>
      <w:pPr>
        <w:ind w:left="6735" w:hanging="360"/>
      </w:pPr>
      <w:rPr>
        <w:rFonts w:ascii="Courier New" w:hAnsi="Courier New" w:cs="Courier New" w:hint="default"/>
      </w:rPr>
    </w:lvl>
    <w:lvl w:ilvl="8" w:tplc="04090005" w:tentative="1">
      <w:start w:val="1"/>
      <w:numFmt w:val="bullet"/>
      <w:lvlText w:val=""/>
      <w:lvlJc w:val="left"/>
      <w:pPr>
        <w:ind w:left="7455" w:hanging="360"/>
      </w:pPr>
      <w:rPr>
        <w:rFonts w:ascii="Wingdings" w:hAnsi="Wingdings" w:hint="default"/>
      </w:rPr>
    </w:lvl>
  </w:abstractNum>
  <w:num w:numId="1" w16cid:durableId="1882861863">
    <w:abstractNumId w:val="0"/>
  </w:num>
  <w:num w:numId="2" w16cid:durableId="994141492">
    <w:abstractNumId w:val="5"/>
  </w:num>
  <w:num w:numId="3" w16cid:durableId="301078129">
    <w:abstractNumId w:val="9"/>
  </w:num>
  <w:num w:numId="4" w16cid:durableId="285700746">
    <w:abstractNumId w:val="11"/>
  </w:num>
  <w:num w:numId="5" w16cid:durableId="1634675842">
    <w:abstractNumId w:val="7"/>
  </w:num>
  <w:num w:numId="6" w16cid:durableId="687289867">
    <w:abstractNumId w:val="6"/>
  </w:num>
  <w:num w:numId="7" w16cid:durableId="698899663">
    <w:abstractNumId w:val="3"/>
  </w:num>
  <w:num w:numId="8" w16cid:durableId="875846816">
    <w:abstractNumId w:val="1"/>
  </w:num>
  <w:num w:numId="9" w16cid:durableId="1673678847">
    <w:abstractNumId w:val="4"/>
  </w:num>
  <w:num w:numId="10" w16cid:durableId="1653213160">
    <w:abstractNumId w:val="10"/>
  </w:num>
  <w:num w:numId="11" w16cid:durableId="486628925">
    <w:abstractNumId w:val="8"/>
  </w:num>
  <w:num w:numId="12" w16cid:durableId="9864747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D70"/>
    <w:rsid w:val="00001DEF"/>
    <w:rsid w:val="00003806"/>
    <w:rsid w:val="00007EAD"/>
    <w:rsid w:val="00030535"/>
    <w:rsid w:val="00050FEE"/>
    <w:rsid w:val="00064712"/>
    <w:rsid w:val="00072AE4"/>
    <w:rsid w:val="000752F6"/>
    <w:rsid w:val="000C664F"/>
    <w:rsid w:val="000F3958"/>
    <w:rsid w:val="00106CD8"/>
    <w:rsid w:val="001450FC"/>
    <w:rsid w:val="00166C56"/>
    <w:rsid w:val="001703DA"/>
    <w:rsid w:val="001767C1"/>
    <w:rsid w:val="001B6118"/>
    <w:rsid w:val="001D56A8"/>
    <w:rsid w:val="001E02FF"/>
    <w:rsid w:val="002053AD"/>
    <w:rsid w:val="00207B74"/>
    <w:rsid w:val="002126B5"/>
    <w:rsid w:val="002505D2"/>
    <w:rsid w:val="00250C5B"/>
    <w:rsid w:val="00267100"/>
    <w:rsid w:val="00292036"/>
    <w:rsid w:val="002A602C"/>
    <w:rsid w:val="002B7AD1"/>
    <w:rsid w:val="002F16FF"/>
    <w:rsid w:val="002F5E9D"/>
    <w:rsid w:val="002F71D0"/>
    <w:rsid w:val="00302272"/>
    <w:rsid w:val="00304F33"/>
    <w:rsid w:val="00337BBB"/>
    <w:rsid w:val="003506A9"/>
    <w:rsid w:val="0037000A"/>
    <w:rsid w:val="00371B59"/>
    <w:rsid w:val="003A2A6C"/>
    <w:rsid w:val="003A488C"/>
    <w:rsid w:val="003B03B9"/>
    <w:rsid w:val="003B0945"/>
    <w:rsid w:val="003C337E"/>
    <w:rsid w:val="003F153B"/>
    <w:rsid w:val="003F30CA"/>
    <w:rsid w:val="004003E7"/>
    <w:rsid w:val="00406948"/>
    <w:rsid w:val="00422F5A"/>
    <w:rsid w:val="00437E6F"/>
    <w:rsid w:val="0044088C"/>
    <w:rsid w:val="00462670"/>
    <w:rsid w:val="004633AE"/>
    <w:rsid w:val="00474029"/>
    <w:rsid w:val="00485967"/>
    <w:rsid w:val="00492469"/>
    <w:rsid w:val="004A125F"/>
    <w:rsid w:val="004A1FAF"/>
    <w:rsid w:val="004C69D3"/>
    <w:rsid w:val="004D408F"/>
    <w:rsid w:val="004D785D"/>
    <w:rsid w:val="00500C58"/>
    <w:rsid w:val="00523D53"/>
    <w:rsid w:val="0052643F"/>
    <w:rsid w:val="00545F9F"/>
    <w:rsid w:val="00582CE4"/>
    <w:rsid w:val="00594542"/>
    <w:rsid w:val="005A0585"/>
    <w:rsid w:val="005B5898"/>
    <w:rsid w:val="005C5708"/>
    <w:rsid w:val="005F16C3"/>
    <w:rsid w:val="005F7EAC"/>
    <w:rsid w:val="006169D6"/>
    <w:rsid w:val="00630B6E"/>
    <w:rsid w:val="00633E38"/>
    <w:rsid w:val="006439DC"/>
    <w:rsid w:val="0064604F"/>
    <w:rsid w:val="00653206"/>
    <w:rsid w:val="00664135"/>
    <w:rsid w:val="00667751"/>
    <w:rsid w:val="006A0490"/>
    <w:rsid w:val="006A37BB"/>
    <w:rsid w:val="006A4962"/>
    <w:rsid w:val="006A6E31"/>
    <w:rsid w:val="006D1263"/>
    <w:rsid w:val="006D5D20"/>
    <w:rsid w:val="006E260C"/>
    <w:rsid w:val="00705EE8"/>
    <w:rsid w:val="00710433"/>
    <w:rsid w:val="007319C4"/>
    <w:rsid w:val="0073289E"/>
    <w:rsid w:val="0073655F"/>
    <w:rsid w:val="0075281E"/>
    <w:rsid w:val="007839AB"/>
    <w:rsid w:val="00797FF9"/>
    <w:rsid w:val="007B20DB"/>
    <w:rsid w:val="007D00A5"/>
    <w:rsid w:val="007D12F5"/>
    <w:rsid w:val="007D1F6A"/>
    <w:rsid w:val="007E5EB9"/>
    <w:rsid w:val="007E6ABE"/>
    <w:rsid w:val="007F2501"/>
    <w:rsid w:val="007F3B8C"/>
    <w:rsid w:val="00810524"/>
    <w:rsid w:val="00822E71"/>
    <w:rsid w:val="00836F17"/>
    <w:rsid w:val="00840B3B"/>
    <w:rsid w:val="00850FBD"/>
    <w:rsid w:val="00852774"/>
    <w:rsid w:val="00861AAB"/>
    <w:rsid w:val="008721B3"/>
    <w:rsid w:val="008751A1"/>
    <w:rsid w:val="00875B25"/>
    <w:rsid w:val="00881D87"/>
    <w:rsid w:val="00893524"/>
    <w:rsid w:val="008A037E"/>
    <w:rsid w:val="008B030F"/>
    <w:rsid w:val="008C0112"/>
    <w:rsid w:val="008E4E10"/>
    <w:rsid w:val="008F207A"/>
    <w:rsid w:val="00922C4A"/>
    <w:rsid w:val="00925593"/>
    <w:rsid w:val="00932FB3"/>
    <w:rsid w:val="009414A6"/>
    <w:rsid w:val="00942833"/>
    <w:rsid w:val="00944831"/>
    <w:rsid w:val="00944DCB"/>
    <w:rsid w:val="009517A1"/>
    <w:rsid w:val="00954C8C"/>
    <w:rsid w:val="00966E37"/>
    <w:rsid w:val="00971C6E"/>
    <w:rsid w:val="00972FCB"/>
    <w:rsid w:val="009C7BE9"/>
    <w:rsid w:val="009D3D72"/>
    <w:rsid w:val="009E399E"/>
    <w:rsid w:val="009F7705"/>
    <w:rsid w:val="00A02660"/>
    <w:rsid w:val="00A11769"/>
    <w:rsid w:val="00A135C6"/>
    <w:rsid w:val="00A31FD1"/>
    <w:rsid w:val="00A34236"/>
    <w:rsid w:val="00A7265F"/>
    <w:rsid w:val="00AF50C3"/>
    <w:rsid w:val="00B04D60"/>
    <w:rsid w:val="00B10955"/>
    <w:rsid w:val="00B3727C"/>
    <w:rsid w:val="00B41159"/>
    <w:rsid w:val="00B94B32"/>
    <w:rsid w:val="00B963D2"/>
    <w:rsid w:val="00BC18F1"/>
    <w:rsid w:val="00BC7F5C"/>
    <w:rsid w:val="00BD3261"/>
    <w:rsid w:val="00BD5772"/>
    <w:rsid w:val="00BE6D70"/>
    <w:rsid w:val="00C046AD"/>
    <w:rsid w:val="00C1689D"/>
    <w:rsid w:val="00C5445E"/>
    <w:rsid w:val="00C7045D"/>
    <w:rsid w:val="00C83F7B"/>
    <w:rsid w:val="00C84C4F"/>
    <w:rsid w:val="00C969CB"/>
    <w:rsid w:val="00CA7968"/>
    <w:rsid w:val="00CB775E"/>
    <w:rsid w:val="00CC6C9A"/>
    <w:rsid w:val="00CF77E6"/>
    <w:rsid w:val="00D02DD6"/>
    <w:rsid w:val="00D40660"/>
    <w:rsid w:val="00D435EF"/>
    <w:rsid w:val="00D61E0F"/>
    <w:rsid w:val="00D71E51"/>
    <w:rsid w:val="00D81DC8"/>
    <w:rsid w:val="00DB2ED0"/>
    <w:rsid w:val="00DC1C54"/>
    <w:rsid w:val="00DC6D8C"/>
    <w:rsid w:val="00DE3F34"/>
    <w:rsid w:val="00E00DD6"/>
    <w:rsid w:val="00E2262B"/>
    <w:rsid w:val="00E34E84"/>
    <w:rsid w:val="00E52B8F"/>
    <w:rsid w:val="00E53F38"/>
    <w:rsid w:val="00E7148A"/>
    <w:rsid w:val="00E80294"/>
    <w:rsid w:val="00E927F1"/>
    <w:rsid w:val="00E948E1"/>
    <w:rsid w:val="00E957B0"/>
    <w:rsid w:val="00EA243C"/>
    <w:rsid w:val="00EC34A5"/>
    <w:rsid w:val="00ED5391"/>
    <w:rsid w:val="00EE2EFB"/>
    <w:rsid w:val="00F12333"/>
    <w:rsid w:val="00F237D7"/>
    <w:rsid w:val="00F31F37"/>
    <w:rsid w:val="00F33EC3"/>
    <w:rsid w:val="00F33F3A"/>
    <w:rsid w:val="00F42430"/>
    <w:rsid w:val="00F44166"/>
    <w:rsid w:val="00F53E5F"/>
    <w:rsid w:val="00F90360"/>
    <w:rsid w:val="00FB5067"/>
    <w:rsid w:val="00FD263D"/>
    <w:rsid w:val="00FF6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BA736"/>
  <w15:chartTrackingRefBased/>
  <w15:docId w15:val="{4732AB3C-2C92-4B45-B707-EFB73B646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BE6D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BE6D70"/>
  </w:style>
  <w:style w:type="character" w:customStyle="1" w:styleId="eop">
    <w:name w:val="eop"/>
    <w:basedOn w:val="DefaultParagraphFont"/>
    <w:rsid w:val="00BE6D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035966">
      <w:bodyDiv w:val="1"/>
      <w:marLeft w:val="0"/>
      <w:marRight w:val="0"/>
      <w:marTop w:val="0"/>
      <w:marBottom w:val="0"/>
      <w:divBdr>
        <w:top w:val="none" w:sz="0" w:space="0" w:color="auto"/>
        <w:left w:val="none" w:sz="0" w:space="0" w:color="auto"/>
        <w:bottom w:val="none" w:sz="0" w:space="0" w:color="auto"/>
        <w:right w:val="none" w:sz="0" w:space="0" w:color="auto"/>
      </w:divBdr>
      <w:divsChild>
        <w:div w:id="1427457326">
          <w:marLeft w:val="0"/>
          <w:marRight w:val="0"/>
          <w:marTop w:val="0"/>
          <w:marBottom w:val="0"/>
          <w:divBdr>
            <w:top w:val="none" w:sz="0" w:space="0" w:color="auto"/>
            <w:left w:val="none" w:sz="0" w:space="0" w:color="auto"/>
            <w:bottom w:val="none" w:sz="0" w:space="0" w:color="auto"/>
            <w:right w:val="none" w:sz="0" w:space="0" w:color="auto"/>
          </w:divBdr>
        </w:div>
        <w:div w:id="50737308">
          <w:marLeft w:val="0"/>
          <w:marRight w:val="0"/>
          <w:marTop w:val="0"/>
          <w:marBottom w:val="0"/>
          <w:divBdr>
            <w:top w:val="none" w:sz="0" w:space="0" w:color="auto"/>
            <w:left w:val="none" w:sz="0" w:space="0" w:color="auto"/>
            <w:bottom w:val="none" w:sz="0" w:space="0" w:color="auto"/>
            <w:right w:val="none" w:sz="0" w:space="0" w:color="auto"/>
          </w:divBdr>
        </w:div>
        <w:div w:id="1624845462">
          <w:marLeft w:val="0"/>
          <w:marRight w:val="0"/>
          <w:marTop w:val="0"/>
          <w:marBottom w:val="0"/>
          <w:divBdr>
            <w:top w:val="none" w:sz="0" w:space="0" w:color="auto"/>
            <w:left w:val="none" w:sz="0" w:space="0" w:color="auto"/>
            <w:bottom w:val="none" w:sz="0" w:space="0" w:color="auto"/>
            <w:right w:val="none" w:sz="0" w:space="0" w:color="auto"/>
          </w:divBdr>
        </w:div>
        <w:div w:id="2111928442">
          <w:marLeft w:val="0"/>
          <w:marRight w:val="0"/>
          <w:marTop w:val="0"/>
          <w:marBottom w:val="0"/>
          <w:divBdr>
            <w:top w:val="none" w:sz="0" w:space="0" w:color="auto"/>
            <w:left w:val="none" w:sz="0" w:space="0" w:color="auto"/>
            <w:bottom w:val="none" w:sz="0" w:space="0" w:color="auto"/>
            <w:right w:val="none" w:sz="0" w:space="0" w:color="auto"/>
          </w:divBdr>
        </w:div>
        <w:div w:id="2097362065">
          <w:marLeft w:val="0"/>
          <w:marRight w:val="0"/>
          <w:marTop w:val="0"/>
          <w:marBottom w:val="0"/>
          <w:divBdr>
            <w:top w:val="none" w:sz="0" w:space="0" w:color="auto"/>
            <w:left w:val="none" w:sz="0" w:space="0" w:color="auto"/>
            <w:bottom w:val="none" w:sz="0" w:space="0" w:color="auto"/>
            <w:right w:val="none" w:sz="0" w:space="0" w:color="auto"/>
          </w:divBdr>
        </w:div>
        <w:div w:id="924416452">
          <w:marLeft w:val="0"/>
          <w:marRight w:val="0"/>
          <w:marTop w:val="0"/>
          <w:marBottom w:val="0"/>
          <w:divBdr>
            <w:top w:val="none" w:sz="0" w:space="0" w:color="auto"/>
            <w:left w:val="none" w:sz="0" w:space="0" w:color="auto"/>
            <w:bottom w:val="none" w:sz="0" w:space="0" w:color="auto"/>
            <w:right w:val="none" w:sz="0" w:space="0" w:color="auto"/>
          </w:divBdr>
        </w:div>
        <w:div w:id="79109530">
          <w:marLeft w:val="0"/>
          <w:marRight w:val="0"/>
          <w:marTop w:val="0"/>
          <w:marBottom w:val="0"/>
          <w:divBdr>
            <w:top w:val="none" w:sz="0" w:space="0" w:color="auto"/>
            <w:left w:val="none" w:sz="0" w:space="0" w:color="auto"/>
            <w:bottom w:val="none" w:sz="0" w:space="0" w:color="auto"/>
            <w:right w:val="none" w:sz="0" w:space="0" w:color="auto"/>
          </w:divBdr>
        </w:div>
        <w:div w:id="1075862290">
          <w:marLeft w:val="0"/>
          <w:marRight w:val="0"/>
          <w:marTop w:val="0"/>
          <w:marBottom w:val="0"/>
          <w:divBdr>
            <w:top w:val="none" w:sz="0" w:space="0" w:color="auto"/>
            <w:left w:val="none" w:sz="0" w:space="0" w:color="auto"/>
            <w:bottom w:val="none" w:sz="0" w:space="0" w:color="auto"/>
            <w:right w:val="none" w:sz="0" w:space="0" w:color="auto"/>
          </w:divBdr>
        </w:div>
        <w:div w:id="1768500367">
          <w:marLeft w:val="0"/>
          <w:marRight w:val="0"/>
          <w:marTop w:val="0"/>
          <w:marBottom w:val="0"/>
          <w:divBdr>
            <w:top w:val="none" w:sz="0" w:space="0" w:color="auto"/>
            <w:left w:val="none" w:sz="0" w:space="0" w:color="auto"/>
            <w:bottom w:val="none" w:sz="0" w:space="0" w:color="auto"/>
            <w:right w:val="none" w:sz="0" w:space="0" w:color="auto"/>
          </w:divBdr>
        </w:div>
        <w:div w:id="306126422">
          <w:marLeft w:val="0"/>
          <w:marRight w:val="0"/>
          <w:marTop w:val="0"/>
          <w:marBottom w:val="0"/>
          <w:divBdr>
            <w:top w:val="none" w:sz="0" w:space="0" w:color="auto"/>
            <w:left w:val="none" w:sz="0" w:space="0" w:color="auto"/>
            <w:bottom w:val="none" w:sz="0" w:space="0" w:color="auto"/>
            <w:right w:val="none" w:sz="0" w:space="0" w:color="auto"/>
          </w:divBdr>
        </w:div>
        <w:div w:id="1528064032">
          <w:marLeft w:val="0"/>
          <w:marRight w:val="0"/>
          <w:marTop w:val="0"/>
          <w:marBottom w:val="0"/>
          <w:divBdr>
            <w:top w:val="none" w:sz="0" w:space="0" w:color="auto"/>
            <w:left w:val="none" w:sz="0" w:space="0" w:color="auto"/>
            <w:bottom w:val="none" w:sz="0" w:space="0" w:color="auto"/>
            <w:right w:val="none" w:sz="0" w:space="0" w:color="auto"/>
          </w:divBdr>
        </w:div>
        <w:div w:id="1127352722">
          <w:marLeft w:val="0"/>
          <w:marRight w:val="0"/>
          <w:marTop w:val="0"/>
          <w:marBottom w:val="0"/>
          <w:divBdr>
            <w:top w:val="none" w:sz="0" w:space="0" w:color="auto"/>
            <w:left w:val="none" w:sz="0" w:space="0" w:color="auto"/>
            <w:bottom w:val="none" w:sz="0" w:space="0" w:color="auto"/>
            <w:right w:val="none" w:sz="0" w:space="0" w:color="auto"/>
          </w:divBdr>
        </w:div>
        <w:div w:id="894894268">
          <w:marLeft w:val="0"/>
          <w:marRight w:val="0"/>
          <w:marTop w:val="0"/>
          <w:marBottom w:val="0"/>
          <w:divBdr>
            <w:top w:val="none" w:sz="0" w:space="0" w:color="auto"/>
            <w:left w:val="none" w:sz="0" w:space="0" w:color="auto"/>
            <w:bottom w:val="none" w:sz="0" w:space="0" w:color="auto"/>
            <w:right w:val="none" w:sz="0" w:space="0" w:color="auto"/>
          </w:divBdr>
        </w:div>
        <w:div w:id="1076976763">
          <w:marLeft w:val="0"/>
          <w:marRight w:val="0"/>
          <w:marTop w:val="0"/>
          <w:marBottom w:val="0"/>
          <w:divBdr>
            <w:top w:val="none" w:sz="0" w:space="0" w:color="auto"/>
            <w:left w:val="none" w:sz="0" w:space="0" w:color="auto"/>
            <w:bottom w:val="none" w:sz="0" w:space="0" w:color="auto"/>
            <w:right w:val="none" w:sz="0" w:space="0" w:color="auto"/>
          </w:divBdr>
        </w:div>
        <w:div w:id="2064281482">
          <w:marLeft w:val="0"/>
          <w:marRight w:val="0"/>
          <w:marTop w:val="0"/>
          <w:marBottom w:val="0"/>
          <w:divBdr>
            <w:top w:val="none" w:sz="0" w:space="0" w:color="auto"/>
            <w:left w:val="none" w:sz="0" w:space="0" w:color="auto"/>
            <w:bottom w:val="none" w:sz="0" w:space="0" w:color="auto"/>
            <w:right w:val="none" w:sz="0" w:space="0" w:color="auto"/>
          </w:divBdr>
        </w:div>
      </w:divsChild>
    </w:div>
    <w:div w:id="836313267">
      <w:bodyDiv w:val="1"/>
      <w:marLeft w:val="0"/>
      <w:marRight w:val="0"/>
      <w:marTop w:val="0"/>
      <w:marBottom w:val="0"/>
      <w:divBdr>
        <w:top w:val="none" w:sz="0" w:space="0" w:color="auto"/>
        <w:left w:val="none" w:sz="0" w:space="0" w:color="auto"/>
        <w:bottom w:val="none" w:sz="0" w:space="0" w:color="auto"/>
        <w:right w:val="none" w:sz="0" w:space="0" w:color="auto"/>
      </w:divBdr>
      <w:divsChild>
        <w:div w:id="867911003">
          <w:marLeft w:val="0"/>
          <w:marRight w:val="0"/>
          <w:marTop w:val="0"/>
          <w:marBottom w:val="0"/>
          <w:divBdr>
            <w:top w:val="none" w:sz="0" w:space="0" w:color="auto"/>
            <w:left w:val="none" w:sz="0" w:space="0" w:color="auto"/>
            <w:bottom w:val="none" w:sz="0" w:space="0" w:color="auto"/>
            <w:right w:val="none" w:sz="0" w:space="0" w:color="auto"/>
          </w:divBdr>
        </w:div>
        <w:div w:id="1483816425">
          <w:marLeft w:val="0"/>
          <w:marRight w:val="0"/>
          <w:marTop w:val="0"/>
          <w:marBottom w:val="0"/>
          <w:divBdr>
            <w:top w:val="none" w:sz="0" w:space="0" w:color="auto"/>
            <w:left w:val="none" w:sz="0" w:space="0" w:color="auto"/>
            <w:bottom w:val="none" w:sz="0" w:space="0" w:color="auto"/>
            <w:right w:val="none" w:sz="0" w:space="0" w:color="auto"/>
          </w:divBdr>
        </w:div>
        <w:div w:id="634876188">
          <w:marLeft w:val="0"/>
          <w:marRight w:val="0"/>
          <w:marTop w:val="0"/>
          <w:marBottom w:val="0"/>
          <w:divBdr>
            <w:top w:val="none" w:sz="0" w:space="0" w:color="auto"/>
            <w:left w:val="none" w:sz="0" w:space="0" w:color="auto"/>
            <w:bottom w:val="none" w:sz="0" w:space="0" w:color="auto"/>
            <w:right w:val="none" w:sz="0" w:space="0" w:color="auto"/>
          </w:divBdr>
        </w:div>
        <w:div w:id="1785004827">
          <w:marLeft w:val="0"/>
          <w:marRight w:val="0"/>
          <w:marTop w:val="0"/>
          <w:marBottom w:val="0"/>
          <w:divBdr>
            <w:top w:val="none" w:sz="0" w:space="0" w:color="auto"/>
            <w:left w:val="none" w:sz="0" w:space="0" w:color="auto"/>
            <w:bottom w:val="none" w:sz="0" w:space="0" w:color="auto"/>
            <w:right w:val="none" w:sz="0" w:space="0" w:color="auto"/>
          </w:divBdr>
        </w:div>
        <w:div w:id="852376010">
          <w:marLeft w:val="0"/>
          <w:marRight w:val="0"/>
          <w:marTop w:val="0"/>
          <w:marBottom w:val="0"/>
          <w:divBdr>
            <w:top w:val="none" w:sz="0" w:space="0" w:color="auto"/>
            <w:left w:val="none" w:sz="0" w:space="0" w:color="auto"/>
            <w:bottom w:val="none" w:sz="0" w:space="0" w:color="auto"/>
            <w:right w:val="none" w:sz="0" w:space="0" w:color="auto"/>
          </w:divBdr>
        </w:div>
        <w:div w:id="404112032">
          <w:marLeft w:val="0"/>
          <w:marRight w:val="0"/>
          <w:marTop w:val="0"/>
          <w:marBottom w:val="0"/>
          <w:divBdr>
            <w:top w:val="none" w:sz="0" w:space="0" w:color="auto"/>
            <w:left w:val="none" w:sz="0" w:space="0" w:color="auto"/>
            <w:bottom w:val="none" w:sz="0" w:space="0" w:color="auto"/>
            <w:right w:val="none" w:sz="0" w:space="0" w:color="auto"/>
          </w:divBdr>
        </w:div>
        <w:div w:id="454835506">
          <w:marLeft w:val="0"/>
          <w:marRight w:val="0"/>
          <w:marTop w:val="0"/>
          <w:marBottom w:val="0"/>
          <w:divBdr>
            <w:top w:val="none" w:sz="0" w:space="0" w:color="auto"/>
            <w:left w:val="none" w:sz="0" w:space="0" w:color="auto"/>
            <w:bottom w:val="none" w:sz="0" w:space="0" w:color="auto"/>
            <w:right w:val="none" w:sz="0" w:space="0" w:color="auto"/>
          </w:divBdr>
        </w:div>
        <w:div w:id="1248417199">
          <w:marLeft w:val="0"/>
          <w:marRight w:val="0"/>
          <w:marTop w:val="0"/>
          <w:marBottom w:val="0"/>
          <w:divBdr>
            <w:top w:val="none" w:sz="0" w:space="0" w:color="auto"/>
            <w:left w:val="none" w:sz="0" w:space="0" w:color="auto"/>
            <w:bottom w:val="none" w:sz="0" w:space="0" w:color="auto"/>
            <w:right w:val="none" w:sz="0" w:space="0" w:color="auto"/>
          </w:divBdr>
        </w:div>
        <w:div w:id="863009325">
          <w:marLeft w:val="0"/>
          <w:marRight w:val="0"/>
          <w:marTop w:val="0"/>
          <w:marBottom w:val="0"/>
          <w:divBdr>
            <w:top w:val="none" w:sz="0" w:space="0" w:color="auto"/>
            <w:left w:val="none" w:sz="0" w:space="0" w:color="auto"/>
            <w:bottom w:val="none" w:sz="0" w:space="0" w:color="auto"/>
            <w:right w:val="none" w:sz="0" w:space="0" w:color="auto"/>
          </w:divBdr>
        </w:div>
        <w:div w:id="712461075">
          <w:marLeft w:val="0"/>
          <w:marRight w:val="0"/>
          <w:marTop w:val="0"/>
          <w:marBottom w:val="0"/>
          <w:divBdr>
            <w:top w:val="none" w:sz="0" w:space="0" w:color="auto"/>
            <w:left w:val="none" w:sz="0" w:space="0" w:color="auto"/>
            <w:bottom w:val="none" w:sz="0" w:space="0" w:color="auto"/>
            <w:right w:val="none" w:sz="0" w:space="0" w:color="auto"/>
          </w:divBdr>
        </w:div>
        <w:div w:id="1022513697">
          <w:marLeft w:val="0"/>
          <w:marRight w:val="0"/>
          <w:marTop w:val="0"/>
          <w:marBottom w:val="0"/>
          <w:divBdr>
            <w:top w:val="none" w:sz="0" w:space="0" w:color="auto"/>
            <w:left w:val="none" w:sz="0" w:space="0" w:color="auto"/>
            <w:bottom w:val="none" w:sz="0" w:space="0" w:color="auto"/>
            <w:right w:val="none" w:sz="0" w:space="0" w:color="auto"/>
          </w:divBdr>
        </w:div>
        <w:div w:id="1543784745">
          <w:marLeft w:val="0"/>
          <w:marRight w:val="0"/>
          <w:marTop w:val="0"/>
          <w:marBottom w:val="0"/>
          <w:divBdr>
            <w:top w:val="none" w:sz="0" w:space="0" w:color="auto"/>
            <w:left w:val="none" w:sz="0" w:space="0" w:color="auto"/>
            <w:bottom w:val="none" w:sz="0" w:space="0" w:color="auto"/>
            <w:right w:val="none" w:sz="0" w:space="0" w:color="auto"/>
          </w:divBdr>
        </w:div>
        <w:div w:id="1150706983">
          <w:marLeft w:val="0"/>
          <w:marRight w:val="0"/>
          <w:marTop w:val="0"/>
          <w:marBottom w:val="0"/>
          <w:divBdr>
            <w:top w:val="none" w:sz="0" w:space="0" w:color="auto"/>
            <w:left w:val="none" w:sz="0" w:space="0" w:color="auto"/>
            <w:bottom w:val="none" w:sz="0" w:space="0" w:color="auto"/>
            <w:right w:val="none" w:sz="0" w:space="0" w:color="auto"/>
          </w:divBdr>
        </w:div>
        <w:div w:id="631600269">
          <w:marLeft w:val="0"/>
          <w:marRight w:val="0"/>
          <w:marTop w:val="0"/>
          <w:marBottom w:val="0"/>
          <w:divBdr>
            <w:top w:val="none" w:sz="0" w:space="0" w:color="auto"/>
            <w:left w:val="none" w:sz="0" w:space="0" w:color="auto"/>
            <w:bottom w:val="none" w:sz="0" w:space="0" w:color="auto"/>
            <w:right w:val="none" w:sz="0" w:space="0" w:color="auto"/>
          </w:divBdr>
        </w:div>
        <w:div w:id="1714840934">
          <w:marLeft w:val="0"/>
          <w:marRight w:val="0"/>
          <w:marTop w:val="0"/>
          <w:marBottom w:val="0"/>
          <w:divBdr>
            <w:top w:val="none" w:sz="0" w:space="0" w:color="auto"/>
            <w:left w:val="none" w:sz="0" w:space="0" w:color="auto"/>
            <w:bottom w:val="none" w:sz="0" w:space="0" w:color="auto"/>
            <w:right w:val="none" w:sz="0" w:space="0" w:color="auto"/>
          </w:divBdr>
        </w:div>
        <w:div w:id="239800387">
          <w:marLeft w:val="0"/>
          <w:marRight w:val="0"/>
          <w:marTop w:val="0"/>
          <w:marBottom w:val="0"/>
          <w:divBdr>
            <w:top w:val="none" w:sz="0" w:space="0" w:color="auto"/>
            <w:left w:val="none" w:sz="0" w:space="0" w:color="auto"/>
            <w:bottom w:val="none" w:sz="0" w:space="0" w:color="auto"/>
            <w:right w:val="none" w:sz="0" w:space="0" w:color="auto"/>
          </w:divBdr>
        </w:div>
        <w:div w:id="1548300209">
          <w:marLeft w:val="0"/>
          <w:marRight w:val="0"/>
          <w:marTop w:val="0"/>
          <w:marBottom w:val="0"/>
          <w:divBdr>
            <w:top w:val="none" w:sz="0" w:space="0" w:color="auto"/>
            <w:left w:val="none" w:sz="0" w:space="0" w:color="auto"/>
            <w:bottom w:val="none" w:sz="0" w:space="0" w:color="auto"/>
            <w:right w:val="none" w:sz="0" w:space="0" w:color="auto"/>
          </w:divBdr>
        </w:div>
      </w:divsChild>
    </w:div>
    <w:div w:id="1856111170">
      <w:bodyDiv w:val="1"/>
      <w:marLeft w:val="0"/>
      <w:marRight w:val="0"/>
      <w:marTop w:val="0"/>
      <w:marBottom w:val="0"/>
      <w:divBdr>
        <w:top w:val="none" w:sz="0" w:space="0" w:color="auto"/>
        <w:left w:val="none" w:sz="0" w:space="0" w:color="auto"/>
        <w:bottom w:val="none" w:sz="0" w:space="0" w:color="auto"/>
        <w:right w:val="none" w:sz="0" w:space="0" w:color="auto"/>
      </w:divBdr>
      <w:divsChild>
        <w:div w:id="779185898">
          <w:marLeft w:val="0"/>
          <w:marRight w:val="0"/>
          <w:marTop w:val="0"/>
          <w:marBottom w:val="0"/>
          <w:divBdr>
            <w:top w:val="none" w:sz="0" w:space="0" w:color="auto"/>
            <w:left w:val="none" w:sz="0" w:space="0" w:color="auto"/>
            <w:bottom w:val="none" w:sz="0" w:space="0" w:color="auto"/>
            <w:right w:val="none" w:sz="0" w:space="0" w:color="auto"/>
          </w:divBdr>
        </w:div>
        <w:div w:id="937057103">
          <w:marLeft w:val="0"/>
          <w:marRight w:val="0"/>
          <w:marTop w:val="0"/>
          <w:marBottom w:val="0"/>
          <w:divBdr>
            <w:top w:val="none" w:sz="0" w:space="0" w:color="auto"/>
            <w:left w:val="none" w:sz="0" w:space="0" w:color="auto"/>
            <w:bottom w:val="none" w:sz="0" w:space="0" w:color="auto"/>
            <w:right w:val="none" w:sz="0" w:space="0" w:color="auto"/>
          </w:divBdr>
        </w:div>
        <w:div w:id="406848953">
          <w:marLeft w:val="0"/>
          <w:marRight w:val="0"/>
          <w:marTop w:val="0"/>
          <w:marBottom w:val="0"/>
          <w:divBdr>
            <w:top w:val="none" w:sz="0" w:space="0" w:color="auto"/>
            <w:left w:val="none" w:sz="0" w:space="0" w:color="auto"/>
            <w:bottom w:val="none" w:sz="0" w:space="0" w:color="auto"/>
            <w:right w:val="none" w:sz="0" w:space="0" w:color="auto"/>
          </w:divBdr>
        </w:div>
        <w:div w:id="249436051">
          <w:marLeft w:val="0"/>
          <w:marRight w:val="0"/>
          <w:marTop w:val="0"/>
          <w:marBottom w:val="0"/>
          <w:divBdr>
            <w:top w:val="none" w:sz="0" w:space="0" w:color="auto"/>
            <w:left w:val="none" w:sz="0" w:space="0" w:color="auto"/>
            <w:bottom w:val="none" w:sz="0" w:space="0" w:color="auto"/>
            <w:right w:val="none" w:sz="0" w:space="0" w:color="auto"/>
          </w:divBdr>
        </w:div>
        <w:div w:id="2020351007">
          <w:marLeft w:val="0"/>
          <w:marRight w:val="0"/>
          <w:marTop w:val="0"/>
          <w:marBottom w:val="0"/>
          <w:divBdr>
            <w:top w:val="none" w:sz="0" w:space="0" w:color="auto"/>
            <w:left w:val="none" w:sz="0" w:space="0" w:color="auto"/>
            <w:bottom w:val="none" w:sz="0" w:space="0" w:color="auto"/>
            <w:right w:val="none" w:sz="0" w:space="0" w:color="auto"/>
          </w:divBdr>
        </w:div>
        <w:div w:id="1957251118">
          <w:marLeft w:val="0"/>
          <w:marRight w:val="0"/>
          <w:marTop w:val="0"/>
          <w:marBottom w:val="0"/>
          <w:divBdr>
            <w:top w:val="none" w:sz="0" w:space="0" w:color="auto"/>
            <w:left w:val="none" w:sz="0" w:space="0" w:color="auto"/>
            <w:bottom w:val="none" w:sz="0" w:space="0" w:color="auto"/>
            <w:right w:val="none" w:sz="0" w:space="0" w:color="auto"/>
          </w:divBdr>
        </w:div>
        <w:div w:id="984511451">
          <w:marLeft w:val="0"/>
          <w:marRight w:val="0"/>
          <w:marTop w:val="0"/>
          <w:marBottom w:val="0"/>
          <w:divBdr>
            <w:top w:val="none" w:sz="0" w:space="0" w:color="auto"/>
            <w:left w:val="none" w:sz="0" w:space="0" w:color="auto"/>
            <w:bottom w:val="none" w:sz="0" w:space="0" w:color="auto"/>
            <w:right w:val="none" w:sz="0" w:space="0" w:color="auto"/>
          </w:divBdr>
        </w:div>
        <w:div w:id="1378241852">
          <w:marLeft w:val="0"/>
          <w:marRight w:val="0"/>
          <w:marTop w:val="0"/>
          <w:marBottom w:val="0"/>
          <w:divBdr>
            <w:top w:val="none" w:sz="0" w:space="0" w:color="auto"/>
            <w:left w:val="none" w:sz="0" w:space="0" w:color="auto"/>
            <w:bottom w:val="none" w:sz="0" w:space="0" w:color="auto"/>
            <w:right w:val="none" w:sz="0" w:space="0" w:color="auto"/>
          </w:divBdr>
        </w:div>
        <w:div w:id="676036075">
          <w:marLeft w:val="0"/>
          <w:marRight w:val="0"/>
          <w:marTop w:val="0"/>
          <w:marBottom w:val="0"/>
          <w:divBdr>
            <w:top w:val="none" w:sz="0" w:space="0" w:color="auto"/>
            <w:left w:val="none" w:sz="0" w:space="0" w:color="auto"/>
            <w:bottom w:val="none" w:sz="0" w:space="0" w:color="auto"/>
            <w:right w:val="none" w:sz="0" w:space="0" w:color="auto"/>
          </w:divBdr>
        </w:div>
        <w:div w:id="1052341943">
          <w:marLeft w:val="0"/>
          <w:marRight w:val="0"/>
          <w:marTop w:val="0"/>
          <w:marBottom w:val="0"/>
          <w:divBdr>
            <w:top w:val="none" w:sz="0" w:space="0" w:color="auto"/>
            <w:left w:val="none" w:sz="0" w:space="0" w:color="auto"/>
            <w:bottom w:val="none" w:sz="0" w:space="0" w:color="auto"/>
            <w:right w:val="none" w:sz="0" w:space="0" w:color="auto"/>
          </w:divBdr>
        </w:div>
        <w:div w:id="1698241003">
          <w:marLeft w:val="0"/>
          <w:marRight w:val="0"/>
          <w:marTop w:val="0"/>
          <w:marBottom w:val="0"/>
          <w:divBdr>
            <w:top w:val="none" w:sz="0" w:space="0" w:color="auto"/>
            <w:left w:val="none" w:sz="0" w:space="0" w:color="auto"/>
            <w:bottom w:val="none" w:sz="0" w:space="0" w:color="auto"/>
            <w:right w:val="none" w:sz="0" w:space="0" w:color="auto"/>
          </w:divBdr>
        </w:div>
        <w:div w:id="1458715723">
          <w:marLeft w:val="0"/>
          <w:marRight w:val="0"/>
          <w:marTop w:val="0"/>
          <w:marBottom w:val="0"/>
          <w:divBdr>
            <w:top w:val="none" w:sz="0" w:space="0" w:color="auto"/>
            <w:left w:val="none" w:sz="0" w:space="0" w:color="auto"/>
            <w:bottom w:val="none" w:sz="0" w:space="0" w:color="auto"/>
            <w:right w:val="none" w:sz="0" w:space="0" w:color="auto"/>
          </w:divBdr>
        </w:div>
        <w:div w:id="336470722">
          <w:marLeft w:val="0"/>
          <w:marRight w:val="0"/>
          <w:marTop w:val="0"/>
          <w:marBottom w:val="0"/>
          <w:divBdr>
            <w:top w:val="none" w:sz="0" w:space="0" w:color="auto"/>
            <w:left w:val="none" w:sz="0" w:space="0" w:color="auto"/>
            <w:bottom w:val="none" w:sz="0" w:space="0" w:color="auto"/>
            <w:right w:val="none" w:sz="0" w:space="0" w:color="auto"/>
          </w:divBdr>
        </w:div>
        <w:div w:id="292833813">
          <w:marLeft w:val="0"/>
          <w:marRight w:val="0"/>
          <w:marTop w:val="0"/>
          <w:marBottom w:val="0"/>
          <w:divBdr>
            <w:top w:val="none" w:sz="0" w:space="0" w:color="auto"/>
            <w:left w:val="none" w:sz="0" w:space="0" w:color="auto"/>
            <w:bottom w:val="none" w:sz="0" w:space="0" w:color="auto"/>
            <w:right w:val="none" w:sz="0" w:space="0" w:color="auto"/>
          </w:divBdr>
        </w:div>
        <w:div w:id="613295793">
          <w:marLeft w:val="0"/>
          <w:marRight w:val="0"/>
          <w:marTop w:val="0"/>
          <w:marBottom w:val="0"/>
          <w:divBdr>
            <w:top w:val="none" w:sz="0" w:space="0" w:color="auto"/>
            <w:left w:val="none" w:sz="0" w:space="0" w:color="auto"/>
            <w:bottom w:val="none" w:sz="0" w:space="0" w:color="auto"/>
            <w:right w:val="none" w:sz="0" w:space="0" w:color="auto"/>
          </w:divBdr>
        </w:div>
        <w:div w:id="1448620301">
          <w:marLeft w:val="0"/>
          <w:marRight w:val="0"/>
          <w:marTop w:val="0"/>
          <w:marBottom w:val="0"/>
          <w:divBdr>
            <w:top w:val="none" w:sz="0" w:space="0" w:color="auto"/>
            <w:left w:val="none" w:sz="0" w:space="0" w:color="auto"/>
            <w:bottom w:val="none" w:sz="0" w:space="0" w:color="auto"/>
            <w:right w:val="none" w:sz="0" w:space="0" w:color="auto"/>
          </w:divBdr>
        </w:div>
        <w:div w:id="13676808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60A94EE-7FEF-4551-B63A-6B96217F09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FB2578F-B3D0-4F8B-9CF1-64BE696DC390}">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3.xml><?xml version="1.0" encoding="utf-8"?>
<ds:datastoreItem xmlns:ds="http://schemas.openxmlformats.org/officeDocument/2006/customXml" ds:itemID="{B51E48D3-A625-4674-B90F-A3B03708CAC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1045</TotalTime>
  <Pages>11</Pages>
  <Words>2117</Words>
  <Characters>12071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Leigh Curtis Buenaflor</dc:creator>
  <cp:keywords/>
  <dc:description/>
  <cp:lastModifiedBy>Dale Joshua Domingo</cp:lastModifiedBy>
  <cp:revision>195</cp:revision>
  <dcterms:created xsi:type="dcterms:W3CDTF">2023-06-01T02:19:00Z</dcterms:created>
  <dcterms:modified xsi:type="dcterms:W3CDTF">2023-06-11T12:04:00Z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